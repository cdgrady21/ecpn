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72FE2" w14:textId="77777777" w:rsidR="00232475" w:rsidRDefault="008F1715">
      <w:pPr>
        <w:pStyle w:val="Title"/>
      </w:pPr>
      <w:r>
        <w:t>Promoting Peace Amidst Group Conflict: An Intergroup Contact Field Experiment in Nigeria</w:t>
      </w:r>
    </w:p>
    <w:p w14:paraId="6FD4B283" w14:textId="77777777" w:rsidR="00232475" w:rsidRDefault="008F1715">
      <w:pPr>
        <w:pStyle w:val="Author"/>
      </w:pPr>
      <w:r>
        <w:t>Christopher Grady, Rebecca Wolfe, Danjuma Dawop, and Lisa Inks</w:t>
      </w:r>
    </w:p>
    <w:p w14:paraId="4DD13B62" w14:textId="77777777" w:rsidR="00232475" w:rsidRDefault="008F1715">
      <w:pPr>
        <w:pStyle w:val="Date"/>
      </w:pPr>
      <w:r>
        <w:t>December 04, 2019</w:t>
      </w:r>
    </w:p>
    <w:p w14:paraId="6EDFF8BD" w14:textId="77777777" w:rsidR="00232475" w:rsidRDefault="008F1715" w:rsidP="0055682E">
      <w:pPr>
        <w:pStyle w:val="Heading1"/>
        <w:spacing w:line="480" w:lineRule="auto"/>
        <w:jc w:val="both"/>
      </w:pPr>
      <w:bookmarkStart w:id="0" w:name="introduction"/>
      <w:r>
        <w:t>Introduction</w:t>
      </w:r>
      <w:bookmarkEnd w:id="0"/>
    </w:p>
    <w:p w14:paraId="21565835" w14:textId="77777777" w:rsidR="00232475" w:rsidRDefault="008F1715" w:rsidP="0055682E">
      <w:pPr>
        <w:pStyle w:val="FirstParagraph"/>
        <w:spacing w:line="480" w:lineRule="auto"/>
        <w:jc w:val="both"/>
      </w:pPr>
      <w:r>
        <w:t>How can groups in conflict improve intergroup relations? Violent group conflict has caused 2 million deaths since the year 2000 (Sundberg and Melander 2013), forcibly displaced over 70 million people from their homes in 2018 (UNHCR 2019), threatens food supplies in numerous countries (Verwimp and others 2012), and extracts a psychological toll on participants and victims (Schomerus and Rigterink 2018). Intergroup animosity perpetuates conflict long after the original grievance is immaterial or forgotten (Deutsch 1973; McDonnel 2017; Tajfel and Turner 1979), so improving intergroup relations is vital to stem the human, economic, social, and psychological costs of violent group conflict.</w:t>
      </w:r>
    </w:p>
    <w:p w14:paraId="0882B250" w14:textId="77777777" w:rsidR="00232475" w:rsidRDefault="008F1715" w:rsidP="0055682E">
      <w:pPr>
        <w:pStyle w:val="BodyText"/>
        <w:spacing w:line="480" w:lineRule="auto"/>
        <w:jc w:val="both"/>
      </w:pPr>
      <w:r>
        <w:t xml:space="preserve">Scholars and policymakers/practitioners consider cooperative intergroup contact – contact in which members of two groups work together to achieve common goals – to be one of the most effective tools for improving intergroup relations. The hypothesis that cooperative contact improves intergroup relations, known as the contact hypothesis (Allport 1954), motivates many policy interventions, from integrated public housing (Deutsch and Collins 1951) and college dorms (Marmaros and Sacerdote 2006) to workplace and school desegregation (Cook 1985; Cook, Wrightsman, and Wrightsman 1971; Rao 2019). The contact hypothesis also increasingly motivates peacebuilding programs (Ditlmann, Samii, </w:t>
      </w:r>
      <w:r>
        <w:lastRenderedPageBreak/>
        <w:t>and Zeitzoff 2017; Lemmer and Wagner 2015). Through these types of interventions, intergroup contact has improved relations between white people and black people in the U.S. and South Africa (Burns, Corno, and La Ferrara 2015; Carrell, Hoekstra, and West 2015; Marmaros and Sacerdote 2006), Christians and Muslims in Iraq and Nigeria (Mousa 2018; Scacco and Warren 2018), Jews and Arabs in Israel/Palestine (Ditlmann and Samii 2016; Weiss 2019; Yablon 2012), and Hindus and Muslims in India (Barnhardt 2009).</w:t>
      </w:r>
    </w:p>
    <w:p w14:paraId="18FF5E5D" w14:textId="77777777" w:rsidR="00232475" w:rsidRDefault="008F1715" w:rsidP="0055682E">
      <w:pPr>
        <w:pStyle w:val="BodyText"/>
        <w:spacing w:line="480" w:lineRule="auto"/>
        <w:jc w:val="both"/>
      </w:pPr>
      <w:r>
        <w:t xml:space="preserve">Despite these successes, scholars know little about the effects of intergroup contact for groups engaged in a violent conflict. Cooperative intergroup contact has only recently been tested in the field with groups who have a recent history of </w:t>
      </w:r>
      <w:commentRangeStart w:id="1"/>
      <w:r>
        <w:t>violence</w:t>
      </w:r>
      <w:commentRangeEnd w:id="1"/>
      <w:r w:rsidR="00271DC0">
        <w:rPr>
          <w:rStyle w:val="CommentReference"/>
        </w:rPr>
        <w:commentReference w:id="1"/>
      </w:r>
      <w:r>
        <w:t xml:space="preserve"> (</w:t>
      </w:r>
      <w:r>
        <w:rPr>
          <w:b/>
        </w:rPr>
        <w:t>???</w:t>
      </w:r>
      <w:r>
        <w:t>; Lemmer and Wagner 2015), and never with communities who are perpetrating violence against each other. If one of the goals of cooperative contact is to mitigate violent conflict, interventions based on cooperative contact must be tested between groups in a violent conflict.</w:t>
      </w:r>
    </w:p>
    <w:p w14:paraId="17D3CB36" w14:textId="77777777" w:rsidR="00232475" w:rsidRDefault="008F1715" w:rsidP="0055682E">
      <w:pPr>
        <w:pStyle w:val="BodyText"/>
        <w:spacing w:line="480" w:lineRule="auto"/>
        <w:jc w:val="both"/>
      </w:pPr>
      <w:r>
        <w:t>Historical and ongoing violence pose</w:t>
      </w:r>
      <w:del w:id="2" w:author="Microsoft Office User" w:date="2019-12-04T11:42:00Z">
        <w:r w:rsidDel="006352CE">
          <w:delText>s</w:delText>
        </w:r>
      </w:del>
      <w:r>
        <w:t xml:space="preserve"> the most difficult test for contact and could interfere with mechanisms through which contact improves relations. Scholars theorize that contact improves relations mainly through providing information that dispels stereotypes, increasing empathy and perspective-taking, reducing anxiety about interacting with outgroup members, and making salient a superordinate identity that includes both groups (Broockman and Kalla 2016; Dovidio et al. 2017; Gaertner and Dovidio 2014; Page-Gould, Mendoza-Denton, and Tropp 2008; Pettigrew and Tropp 2008). These mechanisms assume that negative attitudes result from unfamiliarity, and that “familiarity breed[s] liking” (Pettigrew and Tropp 2006, 766). We posit that familiarity through cooperative contact allows groups to identify their latent shared interests. By obscuring shared interests and </w:t>
      </w:r>
      <w:r>
        <w:lastRenderedPageBreak/>
        <w:t>highlighting and reinforcing group differences, violent conflict could dull, prevent, or even reverse the predicted positive effects of contact. For these reasons, some scholars believe group reconciliation cannot begin until conflict is resolved (Bar-Tal 2000).</w:t>
      </w:r>
    </w:p>
    <w:p w14:paraId="33279DA6" w14:textId="77777777" w:rsidR="00232475" w:rsidRDefault="008F1715" w:rsidP="0055682E">
      <w:pPr>
        <w:pStyle w:val="BodyText"/>
        <w:spacing w:line="480" w:lineRule="auto"/>
        <w:jc w:val="both"/>
      </w:pPr>
      <w:r>
        <w:t>Moreover, cooperative contact between some ingroup members and some outgroup members can only meaningfully improve group relations under two conditions. First, group members must generalize their positive attitudes to the outgroup as a whole, not just the outgroup members with whom the ingroup members interacted. Attitudes generalize when the outgroup members involved in contact are viewed as typical of the outgroup (Hewstone 1996). Second, effects of contact must diffuse to other ingroup members. Diffusion can occur through the knowledge that other ingroup members had positive contact with outgroup members (Wright et al. 1997) or through changing social norms about cross-group interaction (Christ et al. 2014; Paluck 2009). In contexts of historical or ongoing violence, any cross-group interaction may mark an outgroup member as atypical, and social norms may stay staunchly opposed to intergroup cooperation.</w:t>
      </w:r>
    </w:p>
    <w:p w14:paraId="11D7CAA4" w14:textId="7BBF6CB3" w:rsidR="00232475" w:rsidRDefault="008F1715" w:rsidP="0055682E">
      <w:pPr>
        <w:pStyle w:val="BodyText"/>
        <w:spacing w:line="480" w:lineRule="auto"/>
        <w:jc w:val="both"/>
      </w:pPr>
      <w:r>
        <w:t xml:space="preserve">Despite these reasons for caution, there are reasons to expect cooperative contact to improve intergroup relations even in contexts of ongoing violence. Contact should improve relations when there exists shared group interests. Even in contexts of group violence, it is often in each group’s shared interest to reach a peaceful compromise because fighting is costly (Fearon 1995).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w:t>
      </w:r>
      <w:r>
        <w:lastRenderedPageBreak/>
        <w:t xml:space="preserve">threat and anxiety. Lastly, cooperation </w:t>
      </w:r>
      <w:del w:id="3" w:author="Microsoft Office User" w:date="2019-12-04T11:46:00Z">
        <w:r w:rsidDel="006352CE">
          <w:delText xml:space="preserve">in </w:delText>
        </w:r>
      </w:del>
      <w:r>
        <w:t>that benefits the group should generate group pressure to cooperate, thus creating cooperative social norms.</w:t>
      </w:r>
    </w:p>
    <w:p w14:paraId="1E85A72F" w14:textId="77777777" w:rsidR="00232475" w:rsidRDefault="008F1715" w:rsidP="0055682E">
      <w:pPr>
        <w:pStyle w:val="BodyText"/>
        <w:spacing w:line="480" w:lineRule="auto"/>
        <w:jc w:val="both"/>
      </w:pPr>
      <w:r>
        <w:t>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 (Akinwotu 2018; Daniel 2018; Harwood 2019; McDougal et al. 2015). In our sample, members of each community had been killed by members of the other community within the year before the project began. Past and present violence, occupational and ethnic differences, and fighting over resources necessary for livelihoods all make this context a hard test for contact theory.</w:t>
      </w:r>
    </w:p>
    <w:p w14:paraId="086B72FF" w14:textId="77777777" w:rsidR="00232475" w:rsidRDefault="008F1715" w:rsidP="0055682E">
      <w:pPr>
        <w:pStyle w:val="BodyText"/>
        <w:spacing w:line="480" w:lineRule="auto"/>
        <w:jc w:val="both"/>
      </w:pPr>
      <w:r>
        <w:t>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1"/>
      </w:r>
      <w:r>
        <w:t xml:space="preserve"> The program also provided mediation training to each community’s leaders and </w:t>
      </w:r>
      <w:r>
        <w:lastRenderedPageBreak/>
        <w:t>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
      </w:r>
      <w:r>
        <w:t xml:space="preserve"> and twelve months of systematic observations in markets and social events during the </w:t>
      </w:r>
      <w:commentRangeStart w:id="7"/>
      <w:r>
        <w:t>intervention</w:t>
      </w:r>
      <w:commentRangeEnd w:id="7"/>
      <w:r w:rsidR="00670B73">
        <w:rPr>
          <w:rStyle w:val="CommentReference"/>
        </w:rPr>
        <w:commentReference w:id="7"/>
      </w:r>
      <w:r>
        <w:t>.</w:t>
      </w:r>
    </w:p>
    <w:p w14:paraId="1D27479A" w14:textId="156E286B" w:rsidR="00232475" w:rsidRDefault="008F1715" w:rsidP="0055682E">
      <w:pPr>
        <w:pStyle w:val="BodyText"/>
        <w:spacing w:line="480" w:lineRule="auto"/>
        <w:jc w:val="both"/>
      </w:pPr>
      <w:r>
        <w:t>We find that the program increased intergroup contact, intergroup trust, and perceptions of physical security. We see signs of the positive effects in fieldwork as well as in data</w:t>
      </w:r>
      <w:ins w:id="8" w:author="Microsoft Office User" w:date="2019-12-04T11:52:00Z">
        <w:r w:rsidR="00670B73">
          <w:t xml:space="preserve">: </w:t>
        </w:r>
      </w:ins>
      <w:del w:id="9" w:author="Microsoft Office User" w:date="2019-12-04T11:52:00Z">
        <w:r w:rsidDel="00670B73">
          <w:delText xml:space="preserve"> –</w:delText>
        </w:r>
      </w:del>
      <w:r>
        <w:t xml:space="preserve">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14:paraId="06F2A3CF" w14:textId="77777777" w:rsidR="00232475" w:rsidRDefault="008F1715" w:rsidP="0055682E">
      <w:pPr>
        <w:pStyle w:val="BodyText"/>
        <w:spacing w:line="480" w:lineRule="auto"/>
        <w:jc w:val="both"/>
      </w:pPr>
      <w:r>
        <w:t>This study expands our knowledge about group conflict in several ways. First, this study teaches us about the capacity of intergroup contact to improve intergroup relations and reduce conflict. Peacebuilding organizations implement numerous contact-based interventions in violent contexts each year (Ditlmann, Samii, and Zeitzoff 2017), but its efficacy to improve intergroup attitudes amid real-world conflict is an open question (</w:t>
      </w:r>
      <w:r>
        <w:rPr>
          <w:b/>
        </w:rPr>
        <w:t>???</w:t>
      </w:r>
      <w:r>
        <w:t xml:space="preserve">; </w:t>
      </w:r>
      <w:r>
        <w:lastRenderedPageBreak/>
        <w:t>Ditlmann, Samii, and Zeitzoff 2017). To our knowledge this is the first field experimental test of a contact-based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14:paraId="2582ECE8" w14:textId="77777777" w:rsidR="00232475" w:rsidRDefault="008F1715" w:rsidP="0055682E">
      <w:pPr>
        <w:pStyle w:val="BodyText"/>
        <w:spacing w:line="480" w:lineRule="auto"/>
        <w:jc w:val="both"/>
      </w:pPr>
      <w:r>
        <w:t xml:space="preserve">Second, we contribute to the literature about informal structures, such as social norms, in solving collective action problems. Conflict between farmers and pastoralists is a collective action problem in that both groups would be materially better off avoiding violence through compromise and cooperation, but each has the incentive to take advantage of the </w:t>
      </w:r>
      <w:commentRangeStart w:id="10"/>
      <w:r>
        <w:t>other</w:t>
      </w:r>
      <w:commentRangeEnd w:id="10"/>
      <w:r w:rsidR="00670B73">
        <w:rPr>
          <w:rStyle w:val="CommentReference"/>
        </w:rPr>
        <w:commentReference w:id="10"/>
      </w:r>
      <w:r>
        <w:t xml:space="preserve">. Individuals within each group face the same dilemma: they prefer a compromise, but their incentives are to free-ride and allow others to bear the cost of compromise. In rural Nigeria, as with many contexts, no formal institutions exist to encourage cooperation and so groups must develop informal structures to achieve collective action (Ostrom 2000). This intervention showed how informal structures to solve collection action problems can naturally develop through repeated intergroup </w:t>
      </w:r>
      <w:commentRangeStart w:id="11"/>
      <w:r>
        <w:t>interactions</w:t>
      </w:r>
      <w:commentRangeEnd w:id="11"/>
      <w:r w:rsidR="00F85682">
        <w:rPr>
          <w:rStyle w:val="CommentReference"/>
        </w:rPr>
        <w:commentReference w:id="11"/>
      </w:r>
      <w:r>
        <w:t>. Our intervention only engaged a small percentage of each community, yet its effects diffused to other community members. Creating informal structures that diffuse the attitudinal effects of cooperative contact are a way of scaling up contact-based interventions.</w:t>
      </w:r>
      <w:r>
        <w:rPr>
          <w:rStyle w:val="FootnoteReference"/>
        </w:rPr>
        <w:footnoteReference w:id="3"/>
      </w:r>
    </w:p>
    <w:p w14:paraId="2AC7364E" w14:textId="77777777" w:rsidR="00232475" w:rsidRDefault="008F1715" w:rsidP="0055682E">
      <w:pPr>
        <w:pStyle w:val="BodyText"/>
        <w:spacing w:line="480" w:lineRule="auto"/>
        <w:jc w:val="both"/>
      </w:pPr>
      <w:r>
        <w:t xml:space="preserve">Third, this paper teaches us about settling disputes between sedentary peoples and nomadic peoples. Violent conflict between settled peoples and nomadic peoples is on the rise </w:t>
      </w:r>
      <w:r>
        <w:lastRenderedPageBreak/>
        <w:t>throughout Africa (Kuusaana and Bukari 2015; Mwamfupe 2015; Nnoko-Mewanu 2018). This study focuses on the Fulani, the largest semi-nomadic people on Earth (Encyclopedia 2017). Their way of life makes them targets for violence throughout Africa. Along with this conflict in Nigeria, Fulani in Mali have been the targets of violence so severe that researchers at Armed Conflict Location &amp; Event Data Project called it “ethnic cleansing” (Economist 2019). Understanding how to prevent violent conflict between Fulani and settled peoples can help prevent violence that targets other nomadic and semi-nomadic peoples, such as the Tuaregs in West Africa, Uyghurs in Central Asia, Kochi in Afghanistan, Khoisan of Southern Africa, and Romani of Europe. Preventing such violence could help preserve a dying way of life.</w:t>
      </w:r>
    </w:p>
    <w:p w14:paraId="377B26C1" w14:textId="77777777" w:rsidR="00232475" w:rsidRDefault="008F1715" w:rsidP="004C533D">
      <w:pPr>
        <w:pStyle w:val="Heading1"/>
        <w:spacing w:line="480" w:lineRule="auto"/>
      </w:pPr>
      <w:bookmarkStart w:id="12" w:name="X1375fcc6ced642c008723e11d05bf210ee5e45b"/>
      <w:r>
        <w:t>Theory: Improving Intergroup Relations Through Cooperative Intergroup Contact</w:t>
      </w:r>
      <w:bookmarkEnd w:id="12"/>
    </w:p>
    <w:p w14:paraId="0A8A7A7B" w14:textId="77777777" w:rsidR="00232475" w:rsidRDefault="008F1715" w:rsidP="0055682E">
      <w:pPr>
        <w:pStyle w:val="FirstParagraph"/>
        <w:spacing w:line="480" w:lineRule="auto"/>
        <w:jc w:val="both"/>
      </w:pPr>
      <w:r>
        <w:t xml:space="preserve">Cooperative intergroup contact has long been posited as a means to improve intergroup relations. Initially presented by Gordon Allport (1954),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re-conceptualize the </w:t>
      </w:r>
      <w:commentRangeStart w:id="13"/>
      <w:r>
        <w:t>outgroup</w:t>
      </w:r>
      <w:commentRangeEnd w:id="13"/>
      <w:r w:rsidR="00B631FA">
        <w:rPr>
          <w:rStyle w:val="CommentReference"/>
        </w:rPr>
        <w:commentReference w:id="13"/>
      </w:r>
      <w:r>
        <w:t>.</w:t>
      </w:r>
    </w:p>
    <w:p w14:paraId="7D897548" w14:textId="77777777" w:rsidR="00232475" w:rsidRDefault="008F1715" w:rsidP="0055682E">
      <w:pPr>
        <w:pStyle w:val="BodyText"/>
        <w:spacing w:line="480" w:lineRule="auto"/>
        <w:jc w:val="both"/>
      </w:pPr>
      <w:r>
        <w:lastRenderedPageBreak/>
        <w:t>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institutions and authorities.</w:t>
      </w:r>
    </w:p>
    <w:p w14:paraId="1D6538A1" w14:textId="77777777" w:rsidR="00232475" w:rsidRDefault="008F1715" w:rsidP="0055682E">
      <w:pPr>
        <w:pStyle w:val="BodyText"/>
        <w:spacing w:line="480" w:lineRule="auto"/>
        <w:jc w:val="both"/>
      </w:pPr>
      <w:r>
        <w:t>Contact is said to work through four main mechanisms. The first is an informational mechanism wherein direct experience with outgroup members allows members of each group to see how similar they are and overrides negative stereotypes (Allport 1954). The second and third are emotional mechanisms. Intergroup contact reduces the feelings of threat and anxiety that arise from fear of the unknown (Page-Gould, Mendoza-Denton, and Tropp 2008; Stephan and Stephan 1985); intergroup contact also enables empathy so that ingroup members understand the perspective of the outgroup (Batson et al. 1997; Broockman and Kalla 2016). The fourth is a social categorization mechanism wherein frequent interactions with outgroup members makes salient a shared identity based on the groups’ similarities and shared interests (Gaertner and Dovidio 2014; Gaertner et al. 1993). Personal interaction with specific outgroup members then generalize to the entire outgroup if the specific outgroup members are typical of the outgroup (their behavior tells you about the behavior of other outgroup members) (Hewstone 1996).</w:t>
      </w:r>
    </w:p>
    <w:p w14:paraId="4F3A3A80" w14:textId="01FE4D5B" w:rsidR="00232475" w:rsidRDefault="008F1715" w:rsidP="0055682E">
      <w:pPr>
        <w:pStyle w:val="BodyText"/>
        <w:spacing w:line="480" w:lineRule="auto"/>
        <w:jc w:val="both"/>
      </w:pPr>
      <w:r>
        <w:t xml:space="preserve">These mechanisms support the reduction of stereotypes for individuals involved in the intergroup interaction. Since it is not feasible for all members of two groups to interact, the positive effects of contact must diffuse to individuals not involved in the interaction for </w:t>
      </w:r>
      <w:r>
        <w:lastRenderedPageBreak/>
        <w:t xml:space="preserve">intergroup contact to meaningfully improve intergroup relations. This diffusion to other group members occurs via indirect contact, and indirect contact can occur in two ways. First is the knowledge that other ingroup members had positive contact with outgroup members, either through word of mouth or through observing positive intergroup interactions (Wright et al. 1997). The second is changing social norms about cross-group interaction (Christ et al. 2014; </w:t>
      </w:r>
      <w:proofErr w:type="spellStart"/>
      <w:r>
        <w:t>Paluck</w:t>
      </w:r>
      <w:proofErr w:type="spellEnd"/>
      <w:r>
        <w:t xml:space="preserve"> </w:t>
      </w:r>
      <w:commentRangeStart w:id="14"/>
      <w:r>
        <w:t>2009</w:t>
      </w:r>
      <w:commentRangeEnd w:id="14"/>
      <w:r w:rsidR="004905F0">
        <w:rPr>
          <w:rStyle w:val="CommentReference"/>
        </w:rPr>
        <w:commentReference w:id="14"/>
      </w:r>
      <w:r>
        <w:t>).</w:t>
      </w:r>
    </w:p>
    <w:p w14:paraId="07E31B51" w14:textId="26D739A7" w:rsidR="00232475" w:rsidRDefault="008F1715" w:rsidP="0055682E">
      <w:pPr>
        <w:pStyle w:val="BodyText"/>
        <w:spacing w:line="480" w:lineRule="auto"/>
        <w:jc w:val="both"/>
      </w:pPr>
      <w:r>
        <w:t xml:space="preserve">We interpret the existing literature as suggesting that cooperative contact improves intergroup relations when it reveals that the groups have latent shared interests. Shared interests are goals, values, and other commonalities between the groups. These interests remain latent due to psychological barriers to identifying those shared interests: negative stereotypes, feelings of outgroup threat, a lack of empathy, and a lack of perceived similarities. These barriers prevent groups from identifying their shared interests by providing motivation to maintain negative beliefs (Kunda 1990) and biasing perceptions of the other side (Ward et al. 1997). For example, opposing groups perceive the defensive actions of the other side as belligerent and gratuitous while </w:t>
      </w:r>
      <w:del w:id="15" w:author="Microsoft Office User" w:date="2019-12-04T12:14:00Z">
        <w:r w:rsidDel="004905F0">
          <w:delText xml:space="preserve">their </w:delText>
        </w:r>
      </w:del>
      <w:r>
        <w:t xml:space="preserve">perceiving </w:t>
      </w:r>
      <w:ins w:id="16" w:author="Microsoft Office User" w:date="2019-12-04T12:14:00Z">
        <w:r w:rsidR="004905F0">
          <w:t xml:space="preserve">their </w:t>
        </w:r>
      </w:ins>
      <w:r>
        <w:t>own belligerent actions as defensive and justified (Duncan 1976; Vallone, Ross, and Lepper 1985). Even cooperative actions and compromises may be reactively devalued or perceived as cynical attempts to manipulate the ingroup (Ross and Stillinger 1991; Ward et al. 1997). If each group believes the other group is untrustworthy, immoral, and threatening, both groups are unlikely to believe cooperation could be in their interest.</w:t>
      </w:r>
    </w:p>
    <w:p w14:paraId="2E9BAB99" w14:textId="1120006B" w:rsidR="00232475" w:rsidRDefault="008F1715" w:rsidP="0055682E">
      <w:pPr>
        <w:pStyle w:val="BodyText"/>
        <w:spacing w:line="480" w:lineRule="auto"/>
        <w:jc w:val="both"/>
      </w:pPr>
      <w:r>
        <w:t>Cooperative contact removes those psychological barriers to groups</w:t>
      </w:r>
      <w:ins w:id="17" w:author="Microsoft Office User" w:date="2019-12-04T12:15:00Z">
        <w:r w:rsidR="004905F0">
          <w:t xml:space="preserve"> by</w:t>
        </w:r>
      </w:ins>
      <w:r>
        <w:t xml:space="preserve"> identifying their shared interests and mak</w:t>
      </w:r>
      <w:ins w:id="18" w:author="Microsoft Office User" w:date="2019-12-04T12:15:00Z">
        <w:r w:rsidR="004905F0">
          <w:t>ing</w:t>
        </w:r>
      </w:ins>
      <w:del w:id="19" w:author="Microsoft Office User" w:date="2019-12-04T12:15:00Z">
        <w:r w:rsidDel="004905F0">
          <w:delText>es</w:delText>
        </w:r>
      </w:del>
      <w:r>
        <w:t xml:space="preserve"> shared interests salient. Contact removes psychological </w:t>
      </w:r>
      <w:r>
        <w:lastRenderedPageBreak/>
        <w:t xml:space="preserve">barriers by providing experiences with outgroups that override stereotypes, reduce anxiety, present the other side’s perspective, and demonstrate cross-group commonalities. Without negative stereotypes and automatic emotional reactions, groups can identify shared interests if shared interests are present. The mere expectation of working with outgroup members can even motivate individuals to see </w:t>
      </w:r>
      <w:ins w:id="20" w:author="Microsoft Office User" w:date="2019-12-04T12:16:00Z">
        <w:r w:rsidR="00D5676A">
          <w:t xml:space="preserve">the </w:t>
        </w:r>
      </w:ins>
      <w:r>
        <w:t>group more positively, rather than motivate individuals to maintain negative perceptions (Klein and Kunda 1992). With those barriers removed</w:t>
      </w:r>
      <w:ins w:id="21" w:author="Microsoft Office User" w:date="2019-12-04T12:16:00Z">
        <w:r w:rsidR="00D5676A">
          <w:t>,</w:t>
        </w:r>
      </w:ins>
      <w:r>
        <w:t xml:space="preserve"> groups can identify shared interests, and cooperative contact provides an obvious example of shared interest: a common goal that both groups work towards. Cooperative contact provides a shared interest and removes the barriers to groups identifying shared </w:t>
      </w:r>
      <w:commentRangeStart w:id="22"/>
      <w:r>
        <w:t>interests</w:t>
      </w:r>
      <w:commentRangeEnd w:id="22"/>
      <w:r w:rsidR="00D5676A">
        <w:rPr>
          <w:rStyle w:val="CommentReference"/>
        </w:rPr>
        <w:commentReference w:id="22"/>
      </w:r>
      <w:r>
        <w:t>.</w:t>
      </w:r>
    </w:p>
    <w:p w14:paraId="2512D6C3" w14:textId="77777777" w:rsidR="00232475" w:rsidRDefault="008F1715" w:rsidP="0055682E">
      <w:pPr>
        <w:pStyle w:val="BodyText"/>
        <w:spacing w:line="480" w:lineRule="auto"/>
        <w:jc w:val="both"/>
      </w:pPr>
      <w:r>
        <w:t xml:space="preserve">Ingroup members also learn about the outgroup socially as well as personally. Social learning about the outgroup improves attitudes for all group members, including group members who do not engage in contact. First, from hearing or observing that fellow ingroup members interact with outgroup members, ingroup members learn about the outgroup and that cross-group interaction is safe and socially acceptable. Second, cross-group cooperation can create social pressure to cooperate with the outgroup, especially if cooperation is deemed beneficial to the ingroup (Ditlmann, Samii, and Zeitzoff 2017; Fearon and </w:t>
      </w:r>
      <w:proofErr w:type="spellStart"/>
      <w:r>
        <w:t>Laitin</w:t>
      </w:r>
      <w:proofErr w:type="spellEnd"/>
      <w:r>
        <w:t xml:space="preserve"> </w:t>
      </w:r>
      <w:commentRangeStart w:id="23"/>
      <w:r>
        <w:t>1996</w:t>
      </w:r>
      <w:commentRangeEnd w:id="23"/>
      <w:r w:rsidR="005853AC">
        <w:rPr>
          <w:rStyle w:val="CommentReference"/>
        </w:rPr>
        <w:commentReference w:id="23"/>
      </w:r>
      <w:r>
        <w:t xml:space="preserve">). Third, awareness of cross-group cooperation creates the expectation of future interaction with outgroup members, and that expectation motivates individuals to see the outgroup more positively (Klein and Kunda 1992; Van Dessel, Hughes, and De Houwer 2019). In these ways, cooperative contact improves attitudes indirectly, even for ingroup members with no cross-group contact. </w:t>
      </w:r>
    </w:p>
    <w:p w14:paraId="5EC5C9EF" w14:textId="77777777" w:rsidR="00232475" w:rsidRDefault="008F1715" w:rsidP="0055682E">
      <w:pPr>
        <w:pStyle w:val="BodyText"/>
        <w:spacing w:line="480" w:lineRule="auto"/>
        <w:jc w:val="both"/>
      </w:pPr>
      <w:r>
        <w:lastRenderedPageBreak/>
        <w:t>Cooperative contact should improve attitudes towards the outgroup when there exists a latent shared interest to make salient. Shared interests may remain latent because psychological biases prevent groups from identifying opportunities for both groups to benefit from cooperation. Cooperative contact can help group members identify shared interests, and cooperative social norms can arise when groups identify that cross-group cooperation is good for the group. However, when groups have no latent shared interests, contact is unlikely to improve group relations.</w:t>
      </w:r>
    </w:p>
    <w:p w14:paraId="64E0C085" w14:textId="77777777" w:rsidR="00232475" w:rsidRDefault="008F1715" w:rsidP="0055682E">
      <w:pPr>
        <w:pStyle w:val="Heading2"/>
        <w:spacing w:line="480" w:lineRule="auto"/>
        <w:jc w:val="both"/>
      </w:pPr>
      <w:bookmarkStart w:id="24" w:name="Xcd8972a4a77c86275a24bb96e078888c260a724"/>
      <w:r>
        <w:t>Cooperative intergroup contact in the context of violent group conflict</w:t>
      </w:r>
      <w:bookmarkEnd w:id="24"/>
    </w:p>
    <w:p w14:paraId="1D46A155" w14:textId="77777777" w:rsidR="00232475" w:rsidRDefault="008F1715" w:rsidP="0055682E">
      <w:pPr>
        <w:pStyle w:val="FirstParagraph"/>
        <w:spacing w:line="480" w:lineRule="auto"/>
        <w:jc w:val="both"/>
      </w:pPr>
      <w:r>
        <w:t>Violent group conflict poses a hard test for cooperative intergroup contact to improve attitudes. Cooperative contact is meant to reveal commonalities, but violent conflict occurs due to a conflict of interests, highlights conflicting interests, and creates further conflicting interests. Instead of commonalities, contact between these groups may reinforce reasons to fight.</w:t>
      </w:r>
    </w:p>
    <w:p w14:paraId="39A80CC0" w14:textId="671EB169" w:rsidR="00232475" w:rsidRDefault="008F1715" w:rsidP="0055682E">
      <w:pPr>
        <w:pStyle w:val="BodyText"/>
        <w:spacing w:line="480" w:lineRule="auto"/>
        <w:jc w:val="both"/>
      </w:pPr>
      <w:r>
        <w:t>Where commonalities are present, they may not be identified because of two psychological biases: motivated reasoning and cognitive dissonance (Festinger 1962; Kunda 1990). Groups justify perpetrating violence by dehumanizing the outgroup (Haslam and Loughnan 2014), and group members must maintain that dehumanization or come to terms with their transgressions. Individual</w:t>
      </w:r>
      <w:del w:id="25" w:author="Microsoft Office User" w:date="2019-12-04T12:28:00Z">
        <w:r w:rsidDel="00745157">
          <w:delText>’</w:delText>
        </w:r>
      </w:del>
      <w:r>
        <w:t>s maintain their negative attitudes in two ways. First, individuals will perceive cross-group interactions negatively so that those interactions conform to pre-existing beliefs about the outgroup. Second, individuals will notice and remember negative interactions that conform to pre-existing views of the outgroup. If an individual’s cross-group experience does not correspond to pre-exi</w:t>
      </w:r>
      <w:ins w:id="26" w:author="Microsoft Office User" w:date="2019-12-04T12:28:00Z">
        <w:r w:rsidR="00745157">
          <w:t>s</w:t>
        </w:r>
      </w:ins>
      <w:r>
        <w:t xml:space="preserve">ting beliefs about the outgroup, the </w:t>
      </w:r>
      <w:r>
        <w:lastRenderedPageBreak/>
        <w:t>resulting psychological discomfort and cognitive dissonance can cause a backlash and worsen attitudes (</w:t>
      </w:r>
      <w:proofErr w:type="spellStart"/>
      <w:r>
        <w:t>Gubler</w:t>
      </w:r>
      <w:proofErr w:type="spellEnd"/>
      <w:r>
        <w:t xml:space="preserve"> </w:t>
      </w:r>
      <w:commentRangeStart w:id="27"/>
      <w:r>
        <w:t>2013</w:t>
      </w:r>
      <w:commentRangeEnd w:id="27"/>
      <w:r w:rsidR="00745157">
        <w:rPr>
          <w:rStyle w:val="CommentReference"/>
        </w:rPr>
        <w:commentReference w:id="27"/>
      </w:r>
      <w:r>
        <w:t>).</w:t>
      </w:r>
    </w:p>
    <w:p w14:paraId="7EFDF78A" w14:textId="37ACBE34" w:rsidR="00232475" w:rsidRDefault="008F1715" w:rsidP="0055682E">
      <w:pPr>
        <w:pStyle w:val="BodyText"/>
        <w:spacing w:line="480" w:lineRule="auto"/>
        <w:jc w:val="both"/>
      </w:pPr>
      <w:r>
        <w:t>Violent conflict could also block the mechanisms through which contact improves attitudes. Contact is meant to work through reducing stereotypes, creating empathy, reducing threat, and revealing common identities. But contexts of violence offer plentiful examples that reinforce negative stereotypes about the outgroup, and groups create narratives that support those stereotypes (Bar-Tal and Avrahamzon 2017). Empathy, the ability to take the perspective of the other side, will not improve cross-group relations if taking their perspective reveals incentives to be belligerent (Kertzer, Brutger, and Quek 2018). When outgroup members are a genuine threat</w:t>
      </w:r>
      <w:ins w:id="28" w:author="Microsoft Office User" w:date="2019-12-04T12:30:00Z">
        <w:r w:rsidR="00F928EF">
          <w:t>,</w:t>
        </w:r>
      </w:ins>
      <w:r>
        <w:t xml:space="preserve"> learning about the outgroup through contact may confirm that they pose a threat</w:t>
      </w:r>
      <w:ins w:id="29" w:author="Microsoft Office User" w:date="2019-12-04T12:30:00Z">
        <w:r w:rsidR="00684845">
          <w:t xml:space="preserve"> </w:t>
        </w:r>
      </w:ins>
      <w:del w:id="30" w:author="Microsoft Office User" w:date="2019-12-04T12:30:00Z">
        <w:r w:rsidDel="00684845">
          <w:delText xml:space="preserve">, </w:delText>
        </w:r>
      </w:del>
      <w:r>
        <w:t>rather than reduce anxiety. And far from revealing common identities, violence leads to the construction of opposing group identities and reinforces group differences (Fearon and Laitin 2000). For these reasons, violent conflict may override the mechanisms through which contact improves attitudes.</w:t>
      </w:r>
    </w:p>
    <w:p w14:paraId="700E6882" w14:textId="21144595" w:rsidR="00232475" w:rsidRDefault="008F1715" w:rsidP="0055682E">
      <w:pPr>
        <w:pStyle w:val="BodyText"/>
        <w:spacing w:line="480" w:lineRule="auto"/>
        <w:jc w:val="both"/>
      </w:pPr>
      <w:r>
        <w:t>Even if intergroup contact created cross-group friendships for the individuals cooperating, aspects of violent contexts may block generalization of those attitudes to other outgroup members. Groups in conflict have limited contact, so any outgroup member engaging in contact m</w:t>
      </w:r>
      <w:ins w:id="31" w:author="Microsoft Office User" w:date="2019-12-04T12:31:00Z">
        <w:r w:rsidR="000A1B95">
          <w:t>a</w:t>
        </w:r>
      </w:ins>
      <w:r>
        <w:t xml:space="preserve">y be viewed as atypical and not informative about other outgroup members (Doosje, Spears, and Koomen 1995). Conditions of conflict environments may also prevent from indirectly extending to ingroup members without </w:t>
      </w:r>
      <w:commentRangeStart w:id="32"/>
      <w:r>
        <w:t>contact</w:t>
      </w:r>
      <w:commentRangeEnd w:id="32"/>
      <w:r w:rsidR="000A1B95">
        <w:rPr>
          <w:rStyle w:val="CommentReference"/>
        </w:rPr>
        <w:commentReference w:id="32"/>
      </w:r>
      <w:r>
        <w:t xml:space="preserve">. Conflicting groups share emotions of outgroup prejudice and norms that delegitimize the outgroup (Bar-Tal and Avrahamzon 2017). With pre-existing norms that reinforce negative attitudes, </w:t>
      </w:r>
      <w:ins w:id="33" w:author="Microsoft Office User" w:date="2019-12-04T12:32:00Z">
        <w:r w:rsidR="000A1B95">
          <w:t xml:space="preserve">new </w:t>
        </w:r>
      </w:ins>
      <w:r>
        <w:lastRenderedPageBreak/>
        <w:t>cooperative norms that reach all ingroup members are unlikely to form. These pre-existing norms may also discourage ingroup members with positive attitudes from displaying those attitudes, either through talking about or engaging in cross-group interaction publicly. With no opportunities to hear about or observe positive cross-group interaction, the effects of contact cannot extend to ingroup members without contact.</w:t>
      </w:r>
    </w:p>
    <w:p w14:paraId="73CC3B55" w14:textId="0EF6AB5E" w:rsidR="00232475" w:rsidRDefault="008F1715" w:rsidP="0055682E">
      <w:pPr>
        <w:pStyle w:val="BodyText"/>
        <w:spacing w:line="480" w:lineRule="auto"/>
        <w:jc w:val="both"/>
      </w:pPr>
      <w:r>
        <w:t xml:space="preserve">But these barriers do not mean that contact cannot improve intergroup relations for groups in violent conflict. Regardless of other differences, conflicting groups share an interest in obtaining peace. Fighting is costly and each group is better off cooperating than fighting (Fearon 1995). Intergroup contact can help groups identify this shared interest, which may not be clear due to misinformation and misperceptions (Fearon 1995; Ward et al. 1997). Cooperative contact can remove the psychological barriers to identifying shared interests, such as stereotypes and feelings of threat, by diminishing the perception that all outgroup members are the same (Quattrone and Jones 1980). Contact to achieve a common goal also provides groups with an example of a shared interest that can be reached through cooperation, and that experience can make groups open to future cooperation. Cross-group cooperation that achieves a goal in the group’s interest can generate group pressure to cooperate and social norms like ingroup policing of actions that harm the outgroup (Ditlmann, Samii, and Zeitzoff 2017; Fearon and </w:t>
      </w:r>
      <w:proofErr w:type="spellStart"/>
      <w:r>
        <w:t>Laitin</w:t>
      </w:r>
      <w:proofErr w:type="spellEnd"/>
      <w:r>
        <w:t xml:space="preserve"> </w:t>
      </w:r>
      <w:commentRangeStart w:id="34"/>
      <w:r>
        <w:t>1996</w:t>
      </w:r>
      <w:commentRangeEnd w:id="34"/>
      <w:r w:rsidR="000A1B95">
        <w:rPr>
          <w:rStyle w:val="CommentReference"/>
        </w:rPr>
        <w:commentReference w:id="34"/>
      </w:r>
      <w:r>
        <w:t>).</w:t>
      </w:r>
    </w:p>
    <w:p w14:paraId="7D0D32AC" w14:textId="6C0C12B8" w:rsidR="00232475" w:rsidRDefault="008F1715" w:rsidP="0055682E">
      <w:pPr>
        <w:pStyle w:val="BodyText"/>
        <w:spacing w:line="480" w:lineRule="auto"/>
        <w:jc w:val="both"/>
      </w:pPr>
      <w:r>
        <w:t xml:space="preserve">The contact hypothesis has never been tested with groups who are in a violent </w:t>
      </w:r>
      <w:commentRangeStart w:id="35"/>
      <w:r>
        <w:t>conflict</w:t>
      </w:r>
      <w:commentRangeEnd w:id="35"/>
      <w:r w:rsidR="000A1B95">
        <w:rPr>
          <w:rStyle w:val="CommentReference"/>
        </w:rPr>
        <w:commentReference w:id="35"/>
      </w:r>
      <w:r>
        <w:t xml:space="preserve">, and violent conflict poses a hard to test for the effects of group </w:t>
      </w:r>
      <w:commentRangeStart w:id="36"/>
      <w:r>
        <w:t>contact</w:t>
      </w:r>
      <w:commentRangeEnd w:id="36"/>
      <w:r w:rsidR="00050E95">
        <w:rPr>
          <w:rStyle w:val="CommentReference"/>
        </w:rPr>
        <w:commentReference w:id="36"/>
      </w:r>
      <w:r>
        <w:t xml:space="preserve">. Literatures in psychology (Sherif 1958) and international relations (Powell 2002) would </w:t>
      </w:r>
      <w:del w:id="37" w:author="Microsoft Office User" w:date="2019-12-04T12:38:00Z">
        <w:r w:rsidDel="00050E95">
          <w:delText xml:space="preserve">that </w:delText>
        </w:r>
      </w:del>
      <w:r>
        <w:t xml:space="preserve">predict no change after intergroup contact because groups’ incentives are still fundamentally misaligned and </w:t>
      </w:r>
      <w:r>
        <w:lastRenderedPageBreak/>
        <w:t>because contact does not reveal information relevant to group bargaining. (</w:t>
      </w:r>
      <w:r>
        <w:rPr>
          <w:b/>
        </w:rPr>
        <w:t>???</w:t>
      </w:r>
      <w:r>
        <w:t>) himself differentiated prejudice, which contact should diminish, from justified negative feelings towards an “actual menace” (p.</w:t>
      </w:r>
      <w:commentRangeStart w:id="38"/>
      <w:r>
        <w:t>8</w:t>
      </w:r>
      <w:commentRangeEnd w:id="38"/>
      <w:r w:rsidR="00050E95">
        <w:rPr>
          <w:rStyle w:val="CommentReference"/>
        </w:rPr>
        <w:commentReference w:id="38"/>
      </w:r>
      <w:r>
        <w:t xml:space="preserve">). Subsequent scholars have noted that intergroup contact may not improve group relations if the groups have genuine conflicts of interests (Forbes 1997; Hewstone 1996), and violent conflict is a serious conflict of interests. </w:t>
      </w:r>
      <w:del w:id="39" w:author="Microsoft Office User" w:date="2019-12-04T12:39:00Z">
        <w:r w:rsidDel="00050E95">
          <w:delText xml:space="preserve">But </w:delText>
        </w:r>
      </w:del>
      <w:ins w:id="40" w:author="Microsoft Office User" w:date="2019-12-04T12:39:00Z">
        <w:r w:rsidR="00050E95">
          <w:t>Nevertheless,</w:t>
        </w:r>
        <w:r w:rsidR="00050E95">
          <w:t xml:space="preserve"> </w:t>
        </w:r>
      </w:ins>
      <w:r>
        <w:t>contact can still work by revealing latent shared interests and removing barriers to identifying those interests.</w:t>
      </w:r>
    </w:p>
    <w:p w14:paraId="7E5DE7FE" w14:textId="77777777" w:rsidR="00232475" w:rsidRDefault="008F1715" w:rsidP="0055682E">
      <w:pPr>
        <w:pStyle w:val="Heading1"/>
        <w:spacing w:line="480" w:lineRule="auto"/>
        <w:jc w:val="both"/>
      </w:pPr>
      <w:bookmarkStart w:id="41" w:name="Xebe2ff0e95c6010bdacb81c34ec71fe16588105"/>
      <w:r>
        <w:t>Context: Farmer-pastoralist conflict in Nigeria’s Middle Belt</w:t>
      </w:r>
      <w:bookmarkEnd w:id="41"/>
    </w:p>
    <w:p w14:paraId="7399F0AF" w14:textId="77777777" w:rsidR="00232475" w:rsidRDefault="008F1715" w:rsidP="0055682E">
      <w:pPr>
        <w:pStyle w:val="FirstParagraph"/>
        <w:spacing w:line="480" w:lineRule="auto"/>
        <w:jc w:val="both"/>
      </w:pPr>
      <w:r>
        <w:t>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exploit land for agriculture. The ethnic group, language, and religion change by village. In our study, farmers came from more than a dozen ethnic groups, often residing in the same village.</w:t>
      </w:r>
    </w:p>
    <w:p w14:paraId="73B35BB0" w14:textId="77777777" w:rsidR="00232475" w:rsidRDefault="008F1715" w:rsidP="0055682E">
      <w:pPr>
        <w:pStyle w:val="BodyText"/>
        <w:spacing w:line="480" w:lineRule="auto"/>
        <w:jc w:val="both"/>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w:t>
      </w:r>
      <w:r>
        <w:lastRenderedPageBreak/>
        <w:t>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 “food basket” due to the abundance of foodstuffs coming out of the region, like beef, dairy, yam, and cassava</w:t>
      </w:r>
      <w:r>
        <w:rPr>
          <w:rStyle w:val="FootnoteReference"/>
        </w:rPr>
        <w:footnoteReference w:id="4"/>
      </w:r>
      <w:r>
        <w:t>.</w:t>
      </w:r>
    </w:p>
    <w:p w14:paraId="42D1615A" w14:textId="77777777" w:rsidR="00232475" w:rsidRDefault="008F1715" w:rsidP="0055682E">
      <w:pPr>
        <w:pStyle w:val="BodyText"/>
        <w:spacing w:line="480" w:lineRule="auto"/>
        <w:jc w:val="both"/>
      </w:pPr>
      <w:r>
        <w:t>In recent years, this relationship has been stressed by population</w:t>
      </w:r>
      <w:del w:id="42" w:author="Microsoft Office User" w:date="2019-12-04T12:42:00Z">
        <w:r w:rsidDel="00402B09">
          <w:delText>s</w:delText>
        </w:r>
      </w:del>
      <w:r>
        <w:t xml:space="preserve"> booms and climate change. Nigeria’s population at independence in 1960 was about 50 million; Nigeria’s population in 2019 is estimated around 200 million. At the same time, the Sahara’s size expanded over 10%, decreasing land available for farming and grazing (Okpara et al. 2015; Thomas and Nigam 2018).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 (Cotula et al. 2004; Kuusaana and Bukari 2015). Sharing land is easier when people are scarce and land is plentiful; it is not so easy when land is scarce and people are plentiful.</w:t>
      </w:r>
    </w:p>
    <w:p w14:paraId="7590A19E" w14:textId="2B0BCDCF" w:rsidR="00232475" w:rsidRDefault="008F1715" w:rsidP="0055682E">
      <w:pPr>
        <w:pStyle w:val="BodyText"/>
        <w:spacing w:line="480" w:lineRule="auto"/>
        <w:jc w:val="both"/>
      </w:pPr>
      <w:r>
        <w:t xml:space="preserve">Government policies exacerbated the issues caused by demographic and geographic changes. Land privatization encouraged farmers to plant crops that occupy land continuously, like orchards, and effectively nullified farmer-pastoralist land sharing </w:t>
      </w:r>
      <w:r>
        <w:lastRenderedPageBreak/>
        <w:t>agreements (Bassett 2009). Official cattle reserves for moving herds are rarely enforced by the government, leading farmers to plant crops in once-protected areas and further limiting pastoralists’ available grazing space. The “indigene versus settler” policy limits economic and political rights to certain ethnic groups in each state, often denying the “settler” pastoralists the ability to own land and run for political office (Network 2014).</w:t>
      </w:r>
    </w:p>
    <w:p w14:paraId="48952821" w14:textId="3A8CC892" w:rsidR="00232475" w:rsidRDefault="008F1715" w:rsidP="0055682E">
      <w:pPr>
        <w:pStyle w:val="BodyText"/>
        <w:spacing w:line="480" w:lineRule="auto"/>
        <w:jc w:val="both"/>
      </w:pPr>
      <w:r>
        <w:t xml:space="preserve">These stressors have sparked violent conflict between farmers and pastoralists in recent years (Ilo, Ier, and Adamolekun 2019). The most recent conflict escalation, beginning roughly in 2014, has caused 7,000 deaths (Harwood 2019) and displaced hundreds of thousands of people from their homes (Akinwotu 2018; Daniel 2018). The scale of economic damage is unknown, but farmer-pastoralist conflict </w:t>
      </w:r>
      <w:r>
        <w:rPr>
          <w:i/>
        </w:rPr>
        <w:t>before</w:t>
      </w:r>
      <w:r>
        <w:t xml:space="preserve"> this escalation cost Nigeria $13 billion annually in lost economic productivity (McDougal et al. 2015). This violence has impeded food production, leading to an impending food crisis (Hailemariam 2018; Ilo, Ier, and Adamolekun 2019; Unah 2018). Compounding matters, state governments’ response to the conflict has been to enact anti-grazing laws. These laws spark</w:t>
      </w:r>
      <w:ins w:id="43" w:author="Microsoft Office User" w:date="2019-12-04T15:08:00Z">
        <w:r w:rsidR="00490BBE">
          <w:t>ed</w:t>
        </w:r>
      </w:ins>
      <w:r>
        <w:t xml:space="preserve"> more violence because many pastoralists reasonably viewed the law as biased against their way of life. In the state of Benue, the government mobilized state-sanctioned vigilante groups called “livestock guard” to enforce the law, but the livestock guard have sometimes sought out pastoralists, rather than guard farmland (Duru 2018).</w:t>
      </w:r>
    </w:p>
    <w:p w14:paraId="1D314C0A" w14:textId="77777777" w:rsidR="00232475" w:rsidRDefault="008F1715" w:rsidP="0055682E">
      <w:pPr>
        <w:pStyle w:val="BodyText"/>
        <w:spacing w:line="480" w:lineRule="auto"/>
        <w:jc w:val="both"/>
      </w:pPr>
      <w:r>
        <w:t xml:space="preserve">Though we’ve discussed the conflict as between two large and cohesive groups (“Farmers” and “Pastoralists”), the conflict occurs between numerous small, independent farming and pastoral groups. The groups typically reside a couple miles from each other – like people from the next town over. These independent groups are aware of the broader context of </w:t>
      </w:r>
      <w:r>
        <w:lastRenderedPageBreak/>
        <w:t>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5"/>
      </w:r>
      <w:r>
        <w:t xml:space="preserve"> Next, a farmer retaliates by stealing cattle from the pastoralists (because the farmer does not know </w:t>
      </w:r>
      <w:r>
        <w:rPr>
          <w:i/>
        </w:rPr>
        <w:t>which</w:t>
      </w:r>
      <w:r>
        <w:t xml:space="preserve"> herd grazed on his land, the stolen cattle do not necessarily come from the transgressing herd). This cycle continues and eventually explodes when a member of one side physically attacks a member of the other side. From there, a little war often breaks out. As one reporter noted, “The countryside is littered with the charred ruins of homes, schools, police stations, mosques and churches.” (McDonnel 2017).</w:t>
      </w:r>
    </w:p>
    <w:p w14:paraId="073ECB24" w14:textId="77777777" w:rsidR="00232475" w:rsidRDefault="008F1715" w:rsidP="0055682E">
      <w:pPr>
        <w:pStyle w:val="BodyText"/>
        <w:spacing w:line="480" w:lineRule="auto"/>
        <w:jc w:val="both"/>
      </w:pPr>
      <w:r>
        <w:t xml:space="preserve">Farmer-pastoralist conflict poses a tough test for intergroup contact to improve group relations. The material, social, and psychological incentives of these groups are </w:t>
      </w:r>
      <w:commentRangeStart w:id="44"/>
      <w:r>
        <w:t>opposed</w:t>
      </w:r>
      <w:commentRangeEnd w:id="44"/>
      <w:r w:rsidR="00AB3DC0">
        <w:rPr>
          <w:rStyle w:val="CommentReference"/>
        </w:rPr>
        <w:commentReference w:id="44"/>
      </w:r>
      <w:r>
        <w:t xml:space="preserve">.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w:t>
      </w:r>
      <w:r>
        <w:lastRenderedPageBreak/>
        <w:t>often religiously. And finally, government favoritism of farmers over pastoralists creates a power disparity between the groups.</w:t>
      </w:r>
    </w:p>
    <w:p w14:paraId="0F03DDB4" w14:textId="77777777" w:rsidR="00232475" w:rsidRDefault="008F1715" w:rsidP="0055682E">
      <w:pPr>
        <w:pStyle w:val="BodyText"/>
        <w:spacing w:line="480" w:lineRule="auto"/>
        <w:jc w:val="both"/>
      </w:pPr>
      <w:r>
        <w:t>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group relations by revealing these shared interests.</w:t>
      </w:r>
    </w:p>
    <w:p w14:paraId="225CE9A8" w14:textId="77777777" w:rsidR="00232475" w:rsidRDefault="008F1715" w:rsidP="0055682E">
      <w:pPr>
        <w:pStyle w:val="BodyText"/>
        <w:spacing w:line="480" w:lineRule="auto"/>
        <w:jc w:val="both"/>
      </w:pPr>
      <w:r>
        <w:t xml:space="preserve">Farmer-pastoralist conflict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conflict dynamics exist in Europe with Roma: an outgroup viewed as culturally, ethnically, and linguistically distinct, apart from the rest of the </w:t>
      </w:r>
      <w:commentRangeStart w:id="45"/>
      <w:r>
        <w:t>polity</w:t>
      </w:r>
      <w:commentRangeEnd w:id="45"/>
      <w:r w:rsidR="00C02A09">
        <w:rPr>
          <w:rStyle w:val="CommentReference"/>
        </w:rPr>
        <w:commentReference w:id="45"/>
      </w:r>
      <w:r>
        <w:t xml:space="preserve">. Similar to Jews and Arabs over land that both claim. Can learn about intergroup conflict generally from farmer-pastoralist conflict in Nigeria’s Middle </w:t>
      </w:r>
      <w:commentRangeStart w:id="46"/>
      <w:r>
        <w:t>Belt</w:t>
      </w:r>
      <w:commentRangeEnd w:id="46"/>
      <w:r w:rsidR="00C02A09">
        <w:rPr>
          <w:rStyle w:val="CommentReference"/>
        </w:rPr>
        <w:commentReference w:id="46"/>
      </w:r>
      <w:r>
        <w:t>.</w:t>
      </w:r>
    </w:p>
    <w:p w14:paraId="617C8C66" w14:textId="77777777" w:rsidR="00232475" w:rsidRDefault="008F1715" w:rsidP="0055682E">
      <w:pPr>
        <w:pStyle w:val="Heading2"/>
        <w:spacing w:line="480" w:lineRule="auto"/>
        <w:jc w:val="both"/>
      </w:pPr>
      <w:bookmarkStart w:id="48" w:name="X6cb27afa794c744bd97cffbd381152d775d5bdd"/>
      <w:r>
        <w:lastRenderedPageBreak/>
        <w:t>Intervention: Engaging Communities for Peace in Nigeria</w:t>
      </w:r>
      <w:bookmarkEnd w:id="48"/>
    </w:p>
    <w:p w14:paraId="02231201" w14:textId="77777777" w:rsidR="00232475" w:rsidRDefault="008F1715" w:rsidP="0055682E">
      <w:pPr>
        <w:pStyle w:val="FirstParagraph"/>
        <w:spacing w:line="480" w:lineRule="auto"/>
        <w:jc w:val="both"/>
      </w:pPr>
      <w:r>
        <w:t>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14:paraId="167667E3" w14:textId="77777777" w:rsidR="00232475" w:rsidRDefault="008F1715" w:rsidP="0055682E">
      <w:pPr>
        <w:pStyle w:val="BodyText"/>
        <w:spacing w:line="480" w:lineRule="auto"/>
        <w:jc w:val="both"/>
      </w:pPr>
      <w:r>
        <w:t>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14:paraId="577C39CC" w14:textId="77777777" w:rsidR="00232475" w:rsidRDefault="008F1715" w:rsidP="0055682E">
      <w:pPr>
        <w:pStyle w:val="BodyText"/>
        <w:spacing w:line="480" w:lineRule="auto"/>
        <w:jc w:val="both"/>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w:t>
      </w:r>
      <w:r>
        <w:lastRenderedPageBreak/>
        <w:t>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14:paraId="53C218C8" w14:textId="77777777" w:rsidR="00232475" w:rsidRDefault="008F1715" w:rsidP="0055682E">
      <w:pPr>
        <w:pStyle w:val="BodyText"/>
        <w:spacing w:line="480" w:lineRule="auto"/>
        <w:jc w:val="both"/>
      </w:pPr>
      <w:r>
        <w:t>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14:paraId="583D8A0B" w14:textId="77777777" w:rsidR="00232475" w:rsidRDefault="008F1715" w:rsidP="0055682E">
      <w:pPr>
        <w:pStyle w:val="BodyText"/>
        <w:spacing w:line="480" w:lineRule="auto"/>
        <w:jc w:val="both"/>
      </w:pPr>
      <w:r>
        <w:t>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 Collectively, these project give groups the opportunity so send costly signals about their willingness to cooperate (Kydd 2000, @rohner2013war).</w:t>
      </w:r>
    </w:p>
    <w:p w14:paraId="4BE5BC96" w14:textId="77777777" w:rsidR="00232475" w:rsidRDefault="008F1715" w:rsidP="0055682E">
      <w:pPr>
        <w:pStyle w:val="BodyText"/>
        <w:spacing w:line="480" w:lineRule="auto"/>
        <w:jc w:val="both"/>
      </w:pPr>
      <w:r>
        <w:t>In the next section we describe the research design to determine the effects of intergroup contact on intergroup attitudes and behaviors.</w:t>
      </w:r>
    </w:p>
    <w:p w14:paraId="4780923F" w14:textId="77777777" w:rsidR="00232475" w:rsidRDefault="008F1715" w:rsidP="0055682E">
      <w:pPr>
        <w:pStyle w:val="Heading1"/>
        <w:spacing w:line="480" w:lineRule="auto"/>
        <w:jc w:val="both"/>
      </w:pPr>
      <w:bookmarkStart w:id="49" w:name="research-design"/>
      <w:r>
        <w:t>Research Design</w:t>
      </w:r>
      <w:bookmarkEnd w:id="49"/>
    </w:p>
    <w:p w14:paraId="2A7746DE" w14:textId="77777777" w:rsidR="00232475" w:rsidRDefault="008F1715" w:rsidP="0055682E">
      <w:pPr>
        <w:pStyle w:val="FirstParagraph"/>
        <w:spacing w:line="480" w:lineRule="auto"/>
        <w:jc w:val="both"/>
      </w:pPr>
      <w:r>
        <w:t xml:space="preserve">We evaluate the effects of Engaging Communities for Peace in Nigeria (ECPN) with a site-level field experiment. Each site contains two communities, one of farmers and one of </w:t>
      </w:r>
      <w:r>
        <w:lastRenderedPageBreak/>
        <w:t>pastoralists. The communities within a site engaged in deadly clashes within one year of our scoping exercise.</w:t>
      </w:r>
      <w:r>
        <w:rPr>
          <w:rStyle w:val="FootnoteReference"/>
        </w:rPr>
        <w:footnoteReference w:id="6"/>
      </w:r>
      <w:r>
        <w:t xml:space="preserve"> 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p>
    <w:p w14:paraId="3CE66D2B" w14:textId="77777777" w:rsidR="00232475" w:rsidRDefault="008F1715" w:rsidP="0055682E">
      <w:pPr>
        <w:pStyle w:val="BodyText"/>
        <w:spacing w:line="480" w:lineRule="auto"/>
        <w:jc w:val="both"/>
      </w:pPr>
      <w:r>
        <w:t>This designs gives us two datasets to analyze. First, we aggregate the randomly-sampled individuals to compare communities before and after ECPN. Communities were randomly assigned to receive ECPN or function as a control group, which allows us to determine the causal effect of ECPN at a community-level. This comparison between communities that received or did not receive ECPN is our main analysis.</w:t>
      </w:r>
    </w:p>
    <w:p w14:paraId="6EF6DF23" w14:textId="77777777" w:rsidR="00232475" w:rsidRDefault="008F1715" w:rsidP="0055682E">
      <w:pPr>
        <w:pStyle w:val="BodyText"/>
        <w:spacing w:line="480" w:lineRule="auto"/>
        <w:jc w:val="both"/>
      </w:pPr>
      <w:r>
        <w:t xml:space="preserve">Second, we supplement the community-level analysis by creating a dataset of ~10 respondents per community before and after ECPN.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w:t>
      </w:r>
      <w:r>
        <w:lastRenderedPageBreak/>
        <w:t>ECPN was implemented. We then compare the change of participants and nonparticipants in intervention sites to the change in control respondents. The main goal of this analysis is to 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Our ability to make generalizable causal claims about participation is limited, though, because individuals in intervention sites were not randomized into participation or nonparticipation with ECPN committees.</w:t>
      </w:r>
      <w:r>
        <w:rPr>
          <w:rStyle w:val="FootnoteReference"/>
        </w:rPr>
        <w:footnoteReference w:id="7"/>
      </w:r>
    </w:p>
    <w:p w14:paraId="0FDB3DB9" w14:textId="77777777" w:rsidR="00232475" w:rsidRDefault="008F1715" w:rsidP="0055682E">
      <w:pPr>
        <w:pStyle w:val="BodyText"/>
        <w:spacing w:line="480" w:lineRule="auto"/>
        <w:jc w:val="both"/>
      </w:pPr>
      <w:r>
        <w:t>[chris: figure showing sampling strategy, numbers per group, and timeline.]</w:t>
      </w:r>
    </w:p>
    <w:p w14:paraId="68DBAD5C" w14:textId="77777777" w:rsidR="00232475" w:rsidRDefault="008F1715" w:rsidP="0055682E">
      <w:pPr>
        <w:pStyle w:val="Heading2"/>
        <w:spacing w:line="480" w:lineRule="auto"/>
        <w:jc w:val="both"/>
      </w:pPr>
      <w:bookmarkStart w:id="50" w:name="estimation"/>
      <w:r>
        <w:t>Estimation</w:t>
      </w:r>
      <w:bookmarkEnd w:id="50"/>
    </w:p>
    <w:p w14:paraId="4E968361" w14:textId="77777777" w:rsidR="00232475" w:rsidRDefault="008F1715" w:rsidP="0055682E">
      <w:pPr>
        <w:pStyle w:val="FirstParagraph"/>
        <w:spacing w:line="480" w:lineRule="auto"/>
        <w:jc w:val="both"/>
      </w:pPr>
      <w:r>
        <w:t xml:space="preserve">Here we describe our estimation procedure for the community-level analysis and the individual-level analysis. For both analyses we estimate one-tailed “greater than” tests because our hypotheses are that the change in outcomes for treatment units will be </w:t>
      </w:r>
      <w:r>
        <w:rPr>
          <w:i/>
        </w:rPr>
        <w:t>greater than</w:t>
      </w:r>
      <w:r>
        <w:t xml:space="preserve"> control, not that the change in outcomes for treatment units will be </w:t>
      </w:r>
      <w:r>
        <w:rPr>
          <w:i/>
        </w:rPr>
        <w:t>different</w:t>
      </w:r>
      <w:r>
        <w:t xml:space="preserve"> than control. Both analyses also use randomization inference for </w:t>
      </w:r>
      <m:oMath>
        <m:r>
          <w:rPr>
            <w:rFonts w:ascii="Cambria Math" w:hAnsi="Cambria Math"/>
          </w:rPr>
          <m:t>p</m:t>
        </m:r>
      </m:oMath>
      <w:r>
        <w:t>-values and bootstrapping for standard errors. The specifics of each procedure are described in Appendix A.</w:t>
      </w:r>
    </w:p>
    <w:p w14:paraId="7F3AFBB9" w14:textId="77777777" w:rsidR="00232475" w:rsidRDefault="008F1715" w:rsidP="0055682E">
      <w:pPr>
        <w:pStyle w:val="BodyText"/>
        <w:spacing w:line="480" w:lineRule="auto"/>
        <w:jc w:val="both"/>
      </w:pPr>
      <w:r>
        <w:lastRenderedPageBreak/>
        <w:t>We use the difference-in-differences framework to estimate the effect of ECPN. We have two observations per community: a baseline outcome and an endline outcome. To maximize precision, we generally predict endline outcomes while controlling for baseline outcomes.</w:t>
      </w:r>
    </w:p>
    <w:p w14:paraId="14D7E018" w14:textId="77777777" w:rsidR="00232475" w:rsidRDefault="00C234DA" w:rsidP="0055682E">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38BCC42C" w14:textId="77777777" w:rsidR="00232475" w:rsidRDefault="008F1715" w:rsidP="0055682E">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w:t>
      </w:r>
      <m:oMath>
        <m:r>
          <w:rPr>
            <w:rFonts w:ascii="Cambria Math" w:hAnsi="Cambria Math"/>
          </w:rPr>
          <m:t>X</m:t>
        </m:r>
      </m:oMath>
      <w:r>
        <w:t xml:space="preserve"> is the outcome at baseline, and </w:t>
      </w:r>
      <m:oMath>
        <m:r>
          <w:rPr>
            <w:rFonts w:ascii="Cambria Math" w:hAnsi="Cambria Math"/>
          </w:rPr>
          <m:t>Y</m:t>
        </m:r>
      </m:oMath>
      <w:r>
        <w:t xml:space="preserve"> is the outcome at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14:paraId="3CBEA274" w14:textId="77777777" w:rsidR="00232475" w:rsidRDefault="008F1715" w:rsidP="0055682E">
      <w:pPr>
        <w:pStyle w:val="BodyText"/>
        <w:spacing w:line="480" w:lineRule="auto"/>
        <w:jc w:val="both"/>
      </w:pPr>
      <w:r>
        <w:t>However, the “controlling-for” method is biased when treatment assignment correlates with baseline outcomes.</w:t>
      </w:r>
      <w:r>
        <w:rPr>
          <w:rStyle w:val="FootnoteReference"/>
        </w:rPr>
        <w:footnoteReference w:id="8"/>
      </w:r>
      <w:r>
        <w:t xml:space="preserve"> Therefore, when the baseline difference between treatment and control groups is greater than 0.20 standard deviations, we use the “differencing” method typical of difference-in-differences estimation. This method sacrifices power to ensure an unbiased estimate of the average treatment effect.</w:t>
      </w:r>
    </w:p>
    <w:p w14:paraId="786B0724" w14:textId="77777777" w:rsidR="00232475" w:rsidRDefault="00C234DA" w:rsidP="0055682E">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3CFDE976" w14:textId="77777777" w:rsidR="00232475" w:rsidRDefault="008F1715" w:rsidP="0055682E">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and </w:t>
      </w:r>
      <m:oMath>
        <m:r>
          <w:rPr>
            <w:rFonts w:ascii="Cambria Math" w:hAnsi="Cambria Math"/>
          </w:rPr>
          <m:t>Y</m:t>
        </m:r>
      </m:oMath>
      <w:r>
        <w:t xml:space="preserve"> is the change in outcome from baseline to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14:paraId="73F23798" w14:textId="77777777" w:rsidR="00232475" w:rsidRDefault="008F1715" w:rsidP="0055682E">
      <w:pPr>
        <w:pStyle w:val="BodyText"/>
        <w:spacing w:line="480" w:lineRule="auto"/>
        <w:jc w:val="both"/>
      </w:pPr>
      <w:r>
        <w:t xml:space="preserve">We use randomization inference for </w:t>
      </w:r>
      <m:oMath>
        <m:r>
          <w:rPr>
            <w:rFonts w:ascii="Cambria Math" w:hAnsi="Cambria Math"/>
          </w:rPr>
          <m:t>p</m:t>
        </m:r>
      </m:oMath>
      <w:r>
        <w:t xml:space="preserve">-values and bootstrapping for standard errors because our units of analysis, communities and individuals, are clustered in sites and we have only </w:t>
      </w:r>
      <w:r>
        <w:lastRenderedPageBreak/>
        <w:t xml:space="preserve">fifteen sites. Analytic standard errors may underestimate the uncertainty of our causal estimate [cite].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 </w:t>
      </w:r>
      <m:oMath>
        <m:r>
          <w:rPr>
            <w:rFonts w:ascii="Cambria Math" w:hAnsi="Cambria Math"/>
          </w:rPr>
          <m:t>p</m:t>
        </m:r>
      </m:oMath>
      <w:r>
        <w:t>-value is the proportion of the null distribution that is greater than or equal to our observed coefficient. Bootstrapping for standard errors is similar, but instead of shuffling the treatment indicator we resample units with replacement. Bootstrapping yields a distribution of possible treatment effects given the observed data, and the 95% confidence interval is between the coefficients at the 2.5th percentile and the 97.5th percentile. More details can be found in Appendix A.</w:t>
      </w:r>
      <w:r>
        <w:rPr>
          <w:rStyle w:val="FootnoteReference"/>
        </w:rPr>
        <w:footnoteReference w:id="9"/>
      </w:r>
    </w:p>
    <w:p w14:paraId="2E4BB95B" w14:textId="77777777" w:rsidR="00232475" w:rsidRDefault="008F1715" w:rsidP="0055682E">
      <w:pPr>
        <w:pStyle w:val="Heading2"/>
        <w:spacing w:line="480" w:lineRule="auto"/>
        <w:jc w:val="both"/>
      </w:pPr>
      <w:bookmarkStart w:id="51" w:name="outcomes"/>
      <w:r>
        <w:t>Outcomes</w:t>
      </w:r>
      <w:bookmarkEnd w:id="51"/>
    </w:p>
    <w:p w14:paraId="2A12AAB5" w14:textId="77777777" w:rsidR="00232475" w:rsidRDefault="008F1715" w:rsidP="0055682E">
      <w:pPr>
        <w:pStyle w:val="FirstParagraph"/>
        <w:spacing w:line="480" w:lineRule="auto"/>
        <w:jc w:val="both"/>
      </w:pPr>
      <w:r>
        <w:t xml:space="preserve">We measured three outcomes to estimate the effect of ECPN: (1) intergroup attitudes, (2) intergroup contact, and (3) insecurity. We measured three mechanisms through which contact could affect outcomes: (1) empathy/perspective-taking, (2) perceived threat, and (3) ingroup recategorization. We also measured a placebo outcome that the program did not </w:t>
      </w:r>
      <w:r>
        <w:lastRenderedPageBreak/>
        <w:t>address but that may be affected by social desirability: attitudes about violence. We measured these outcomes with survey self-reports, survey experiments, a natural-field behavioral game, and monitoring of farmer-pastoralist interaction in markets and social events.</w:t>
      </w:r>
    </w:p>
    <w:p w14:paraId="292BA2A5" w14:textId="77777777" w:rsidR="00232475" w:rsidRDefault="008F1715" w:rsidP="0055682E">
      <w:pPr>
        <w:pStyle w:val="BodyText"/>
        <w:spacing w:line="480" w:lineRule="auto"/>
        <w:jc w:val="both"/>
      </w:pPr>
      <w:r>
        <w:t>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 “double counting” when two questions measure the same thing. We report results using inverse-covariance weighted indices, but results hold with additive indices. Results with additive indices are included in Appendix 2.</w:t>
      </w:r>
    </w:p>
    <w:p w14:paraId="0A0B52F6" w14:textId="77777777" w:rsidR="00232475" w:rsidRDefault="008F1715" w:rsidP="0055682E">
      <w:pPr>
        <w:pStyle w:val="Heading3"/>
        <w:spacing w:line="480" w:lineRule="auto"/>
        <w:jc w:val="both"/>
      </w:pPr>
      <w:bookmarkStart w:id="52" w:name="primary-outcomes"/>
      <w:r>
        <w:t>Primary outcomes</w:t>
      </w:r>
      <w:bookmarkEnd w:id="52"/>
    </w:p>
    <w:p w14:paraId="6F7A51A0" w14:textId="77777777" w:rsidR="00232475" w:rsidRDefault="008F1715" w:rsidP="0055682E">
      <w:pPr>
        <w:pStyle w:val="FirstParagraph"/>
        <w:spacing w:line="480" w:lineRule="auto"/>
        <w:jc w:val="both"/>
      </w:pPr>
      <w:r>
        <w:rPr>
          <w:b/>
        </w:rPr>
        <w:t>Intergroup contact</w:t>
      </w:r>
      <w:r>
        <w:t>: We measure intergroup contact with survey self-reports, two survey experiments, and monitoring of farmer-pastoralists interactions in markets and social events. The survey questions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w:t>
      </w:r>
    </w:p>
    <w:p w14:paraId="429A520C" w14:textId="77777777" w:rsidR="00232475" w:rsidRDefault="008F1715" w:rsidP="0055682E">
      <w:pPr>
        <w:pStyle w:val="BodyText"/>
        <w:spacing w:line="480" w:lineRule="auto"/>
        <w:jc w:val="both"/>
      </w:pPr>
      <w:r>
        <w:t xml:space="preserve">The first survey experiment is a list experiment. List experiments are used to provide anonymity to respondents and encourage them to give honest answers to sensitive </w:t>
      </w:r>
      <w:r>
        <w:lastRenderedPageBreak/>
        <w:t>questions. In a list experiment, the researcher randomly assigns respondents to one of two (or more) conditions. Individuals in the control condition are presented with a list of items; individuals in the treatment condition see the same list plus an additional item, which is the item of interest and the one on which the experimenter wants to ensure the respondent of anonymity. The average difference between the treatment and control conditions represents the percentage of respondents who responded to the sensitive item in a socially undesirable way. In our case, the sensitive item reads “When you have to interact with a member of [the other group] in the market.”</w:t>
      </w:r>
    </w:p>
    <w:p w14:paraId="354A77FE" w14:textId="77777777" w:rsidR="00232475" w:rsidRDefault="008F1715" w:rsidP="0055682E">
      <w:pPr>
        <w:pStyle w:val="BodyText"/>
        <w:spacing w:line="480" w:lineRule="auto"/>
        <w:jc w:val="both"/>
      </w:pPr>
      <w:r>
        <w:t>The second survey experiment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p>
    <w:p w14:paraId="04EA18C1" w14:textId="77777777" w:rsidR="00232475" w:rsidRDefault="008F1715" w:rsidP="0055682E">
      <w:pPr>
        <w:pStyle w:val="BodyText"/>
        <w:spacing w:line="480" w:lineRule="auto"/>
        <w:jc w:val="both"/>
      </w:pPr>
      <w:r>
        <w:t xml:space="preserve">In the markets, we measured interactions related to buying and selling market goods, such as the number of farmer and pastoralist sellers present and the number of farmer and pastoralist buyers. We then create a farmers index and a pastoralist index to measure the presence of farmers and pastoralists in the market. At social events, we measured the number of members of the other group in attendance and the number who ate or drank </w:t>
      </w:r>
      <w:r>
        <w:lastRenderedPageBreak/>
        <w:t>anything</w:t>
      </w:r>
      <w:r>
        <w:rPr>
          <w:rStyle w:val="FootnoteReference"/>
        </w:rPr>
        <w:footnoteReference w:id="10"/>
      </w:r>
      <w:r>
        <w:t>, both in absolute numbers and as a percentage of total attendees. We then create measures for the number of farmers and pastoralists attending social events and the number of farmers and pastoralists eating at social events.</w:t>
      </w:r>
    </w:p>
    <w:p w14:paraId="23C4508C" w14:textId="77777777" w:rsidR="00232475" w:rsidRDefault="008F1715" w:rsidP="0055682E">
      <w:pPr>
        <w:pStyle w:val="BodyText"/>
        <w:spacing w:line="480" w:lineRule="auto"/>
        <w:jc w:val="both"/>
      </w:pPr>
      <w:r>
        <w:t>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p w14:paraId="3D52D9AF" w14:textId="77777777" w:rsidR="00232475" w:rsidRDefault="008F1715" w:rsidP="0055682E">
      <w:pPr>
        <w:pStyle w:val="BodyText"/>
        <w:spacing w:line="480" w:lineRule="auto"/>
        <w:jc w:val="both"/>
      </w:pPr>
      <w:r>
        <w:rPr>
          <w:b/>
        </w:rPr>
        <w:t>Insecurity</w:t>
      </w:r>
      <w:r>
        <w:t>: We measure perceived insecurity with a series of survey questions asking respondents if and how insecurity affected their lives. We ask if if they avoid any areas during the day or night due to insecurity and if insecurity restricted them from engaging in various activities, such as grazing their animals, working on their farms, fetching water for their families, and working for wages, in the previous year. We combined the insecurity questions into an index, with high values indicating low perceptions of insecurity and low values indicating high perceptions of insecurity.</w:t>
      </w:r>
    </w:p>
    <w:p w14:paraId="2E75EBB6" w14:textId="77777777" w:rsidR="00232475" w:rsidRDefault="008F1715" w:rsidP="0055682E">
      <w:pPr>
        <w:pStyle w:val="BodyText"/>
        <w:spacing w:line="480" w:lineRule="auto"/>
        <w:jc w:val="both"/>
      </w:pPr>
      <w:r>
        <w:rPr>
          <w:b/>
        </w:rPr>
        <w:t>Intergroup trust</w:t>
      </w:r>
      <w:r>
        <w:t>: We measure intergroup trust with survey report and an endorsement experiment. We asked six self-report survey questions, ranging from trust in the other group to comfort with engaging in various activities with members of the other group, such as trading, sharing a meal, and having a family member marry someone from the other group.</w:t>
      </w:r>
    </w:p>
    <w:p w14:paraId="7CE0767C" w14:textId="77777777" w:rsidR="00232475" w:rsidRDefault="008F1715" w:rsidP="0055682E">
      <w:pPr>
        <w:pStyle w:val="BodyText"/>
        <w:spacing w:line="480" w:lineRule="auto"/>
        <w:jc w:val="both"/>
      </w:pPr>
      <w:r>
        <w:lastRenderedPageBreak/>
        <w:t>In an endorsement experiment, respondents are asked how much they support a hypothetical policy. In the treatment condition, the policy is ‘endorsed’ 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14:paraId="4A2E7D4A" w14:textId="77777777" w:rsidR="00232475" w:rsidRDefault="008F1715" w:rsidP="0055682E">
      <w:pPr>
        <w:pStyle w:val="BodyText"/>
        <w:spacing w:line="480" w:lineRule="auto"/>
        <w:jc w:val="both"/>
      </w:pPr>
      <w:r>
        <w:rPr>
          <w:b/>
        </w:rPr>
        <w:t>Violence Placebo</w:t>
      </w:r>
      <w:r>
        <w:t>: We use attitudes about violence as a placebo. Attitudes about violence are a good candidate for a placebo because ECPN does not address attitudes about violence, but respondents may feel social pressure to answer violence questions in a desirable way. We measure attitudes about violence with a six question index asking respondents if it is always, sometimes, rarely, or never justified to use violence in certain situations, such as retaliating against violence or bringing criminals to justice.</w:t>
      </w:r>
    </w:p>
    <w:p w14:paraId="74895EAA" w14:textId="77777777" w:rsidR="00232475" w:rsidRDefault="008F1715" w:rsidP="0055682E">
      <w:pPr>
        <w:pStyle w:val="Heading3"/>
        <w:spacing w:line="480" w:lineRule="auto"/>
        <w:jc w:val="both"/>
      </w:pPr>
      <w:bookmarkStart w:id="53" w:name="mechanisms"/>
      <w:r>
        <w:t>Mechanisms</w:t>
      </w:r>
      <w:bookmarkEnd w:id="53"/>
    </w:p>
    <w:p w14:paraId="55019758" w14:textId="77777777" w:rsidR="00232475" w:rsidRDefault="008F1715" w:rsidP="0055682E">
      <w:pPr>
        <w:pStyle w:val="FirstParagraph"/>
        <w:spacing w:line="480" w:lineRule="auto"/>
        <w:jc w:val="both"/>
      </w:pPr>
      <w:r>
        <w:rPr>
          <w:b/>
        </w:rPr>
        <w:t>Threat</w:t>
      </w:r>
      <w:r>
        <w:t>: We use three self-report survey questions to measure threat felt by the outgroup.</w:t>
      </w:r>
    </w:p>
    <w:p w14:paraId="3917E0EA" w14:textId="77777777" w:rsidR="00232475" w:rsidRDefault="008F1715" w:rsidP="0055682E">
      <w:pPr>
        <w:pStyle w:val="BodyText"/>
        <w:spacing w:line="480" w:lineRule="auto"/>
        <w:jc w:val="both"/>
      </w:pPr>
      <w:r>
        <w:rPr>
          <w:b/>
        </w:rPr>
        <w:t>Empathy/Perspective-taking</w:t>
      </w:r>
      <w:r>
        <w:t xml:space="preserve">: We measure empathy and perspective-taking with three questions. First, a question asking if the respondent’s group would help a member of the other side if something unfortunate happened to that person, like a serious illness or the death of a parent. Second, the same question but asking if someone from the other group </w:t>
      </w:r>
      <w:r>
        <w:lastRenderedPageBreak/>
        <w:t>would help someone from the respondent’s group. And third, a question asking who the respondent believes is responsible for the violence between their community and the other community: the other group or both groups.</w:t>
      </w:r>
    </w:p>
    <w:p w14:paraId="641C3198" w14:textId="77777777" w:rsidR="00232475" w:rsidRDefault="008F1715" w:rsidP="0055682E">
      <w:pPr>
        <w:pStyle w:val="BodyText"/>
        <w:spacing w:line="480" w:lineRule="auto"/>
        <w:jc w:val="both"/>
      </w:pPr>
      <w:r>
        <w:rPr>
          <w:b/>
        </w:rPr>
        <w:t>Ingroup recategorization</w:t>
      </w:r>
      <w:r>
        <w:t xml:space="preserve">: We measured respondents’ recategorization of the ingroup to include the outgroup with survey self-reports and a public goods game. Five survey questions ask respondents to answer questions about “people in this area, including people from the other group”, such as if the groups share the same morals and if the groups work together to achieve common goals. Three more questions ask the respondent about the groups working together on specific goals, such as repairing a road or solving a water supply problem. </w:t>
      </w:r>
    </w:p>
    <w:p w14:paraId="28A78417" w14:textId="77777777" w:rsidR="00232475" w:rsidRDefault="008F1715" w:rsidP="0055682E">
      <w:pPr>
        <w:pStyle w:val="BodyText"/>
        <w:spacing w:line="480" w:lineRule="auto"/>
        <w:jc w:val="both"/>
      </w:pPr>
      <w:r>
        <w:t>We also used a natural-field public goods game to measure the ability of the groups to cooperate to achieve a common goal. Compared with lab-based behavioral games, whose choice-making situations are necessarily artificial, the choice-making situation of a natural-field game is akin to the choices people make in their lives (Harrison and List 2004; Winking and Mizer 2013).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11"/>
      </w:r>
    </w:p>
    <w:p w14:paraId="3D83211A" w14:textId="77777777" w:rsidR="00232475" w:rsidRDefault="008F1715" w:rsidP="0055682E">
      <w:pPr>
        <w:pStyle w:val="BodyText"/>
        <w:spacing w:line="480" w:lineRule="auto"/>
        <w:jc w:val="both"/>
      </w:pPr>
      <w:r>
        <w:t xml:space="preserve">These designs and measurements put us in a strong position to identify effects if effects exist. First, we have data at the community-level and individual-level. If the two analyses show </w:t>
      </w:r>
      <w:r>
        <w:lastRenderedPageBreak/>
        <w:t xml:space="preserve">similar relationships, we can be more sure that those relationships are not spurious. Second, both community and individual-level analyses use a baseline/endline + control group design to differentiate a secular trend from a treatment effect. Many things change in the social environment between the beginning and the end of ECPN that could deteriorate intergroup relations, especially an economic downturn in Nigeria and the anti-grazing law in Benue. By comparing the </w:t>
      </w:r>
      <w:r>
        <w:rPr>
          <w:i/>
        </w:rPr>
        <w:t>change</w:t>
      </w:r>
      <w:r>
        <w:t xml:space="preserve"> in the treatment group to the </w:t>
      </w:r>
      <w:r>
        <w:rPr>
          <w:i/>
        </w:rPr>
        <w:t>change</w:t>
      </w:r>
      <w:r>
        <w:t xml:space="preserve"> in the control, we are more certain that differences are due to ECPN and not other factors. Third, outcomes are measured using survey self-reports, survey experiments, a behavioral game, and monitoring of social behavior. If we observe similar relationships across multiple modes we can be more certain that the relationship is not spurious.</w:t>
      </w:r>
    </w:p>
    <w:p w14:paraId="6A99A581" w14:textId="77777777" w:rsidR="00232475" w:rsidRDefault="008F1715">
      <w:pPr>
        <w:pStyle w:val="Heading1"/>
      </w:pPr>
      <w:bookmarkStart w:id="54" w:name="references"/>
      <w:r>
        <w:t>References</w:t>
      </w:r>
      <w:bookmarkEnd w:id="54"/>
    </w:p>
    <w:p w14:paraId="236F3582" w14:textId="77777777" w:rsidR="00232475" w:rsidRDefault="008F1715">
      <w:pPr>
        <w:pStyle w:val="Bibliography"/>
      </w:pPr>
      <w:bookmarkStart w:id="55" w:name="ref-nyt2018nigeria"/>
      <w:bookmarkStart w:id="56" w:name="refs"/>
      <w:r>
        <w:t xml:space="preserve">Akinwotu, Emmanuel. 2018. “Nigeria’s Farmers and Herders Fight a Deadly Battle for Scarce Resources.” </w:t>
      </w:r>
      <w:r>
        <w:rPr>
          <w:i/>
        </w:rPr>
        <w:t>New York Times</w:t>
      </w:r>
      <w:r>
        <w:t xml:space="preserve">. </w:t>
      </w:r>
      <w:hyperlink r:id="rId10">
        <w:r>
          <w:rPr>
            <w:rStyle w:val="Hyperlink"/>
          </w:rPr>
          <w:t>https://www.nytimes.com/2018/06/25/world/africa/nigeria-herders-farmers.html</w:t>
        </w:r>
      </w:hyperlink>
      <w:r>
        <w:t>.</w:t>
      </w:r>
    </w:p>
    <w:p w14:paraId="7C64886D" w14:textId="77777777" w:rsidR="00232475" w:rsidRDefault="008F1715">
      <w:pPr>
        <w:pStyle w:val="Bibliography"/>
      </w:pPr>
      <w:bookmarkStart w:id="57" w:name="ref-allport1954prejudice"/>
      <w:bookmarkEnd w:id="55"/>
      <w:r>
        <w:t xml:space="preserve">Allport, Gordon. 1954. “The Nature of Prejudice.” </w:t>
      </w:r>
      <w:r>
        <w:rPr>
          <w:i/>
        </w:rPr>
        <w:t>Garden City, NJ Anchor</w:t>
      </w:r>
      <w:r>
        <w:t>.</w:t>
      </w:r>
    </w:p>
    <w:p w14:paraId="37D2B363" w14:textId="77777777" w:rsidR="00232475" w:rsidRDefault="008F1715">
      <w:pPr>
        <w:pStyle w:val="Bibliography"/>
      </w:pPr>
      <w:bookmarkStart w:id="58" w:name="ref-barnhardt2009near"/>
      <w:bookmarkEnd w:id="57"/>
      <w:r>
        <w:t xml:space="preserve">Barnhardt, Sharon. 2009. “Near and Dear? Evaluating the Impact of Neighbor Diversity on Inter-Religious Attitudes.” </w:t>
      </w:r>
      <w:r>
        <w:rPr>
          <w:i/>
        </w:rPr>
        <w:t>Unpublished working paper</w:t>
      </w:r>
      <w:r>
        <w:t>.</w:t>
      </w:r>
    </w:p>
    <w:p w14:paraId="2938A51F" w14:textId="77777777" w:rsidR="00232475" w:rsidRDefault="008F1715">
      <w:pPr>
        <w:pStyle w:val="Bibliography"/>
      </w:pPr>
      <w:bookmarkStart w:id="59" w:name="ref-bar2000intractable"/>
      <w:bookmarkEnd w:id="58"/>
      <w:r>
        <w:t xml:space="preserve">Bar-Tal, Daniel. 2000. “From Intractable Conflict Through Conflict Resolution to Reconciliation: Psychological Analysis.” </w:t>
      </w:r>
      <w:r>
        <w:rPr>
          <w:i/>
        </w:rPr>
        <w:t>Political Psychology</w:t>
      </w:r>
      <w:r>
        <w:t xml:space="preserve"> 21(2): 351–65.</w:t>
      </w:r>
    </w:p>
    <w:p w14:paraId="7D236D06" w14:textId="77777777" w:rsidR="00232475" w:rsidRDefault="008F1715">
      <w:pPr>
        <w:pStyle w:val="Bibliography"/>
      </w:pPr>
      <w:bookmarkStart w:id="60" w:name="ref-bar2017development"/>
      <w:bookmarkEnd w:id="59"/>
      <w:r>
        <w:t>Bar-Tal, Daniel, and Talia Avrahamzon. 2017. “Development of Delegitimization and Animosity in the Context of Intractable Conflict.”</w:t>
      </w:r>
    </w:p>
    <w:p w14:paraId="531A8C6B" w14:textId="77777777" w:rsidR="00232475" w:rsidRDefault="008F1715">
      <w:pPr>
        <w:pStyle w:val="Bibliography"/>
      </w:pPr>
      <w:bookmarkStart w:id="61" w:name="ref-bassett2009mobile"/>
      <w:bookmarkEnd w:id="60"/>
      <w:r>
        <w:t xml:space="preserve">Bassett, Thomas J. 2009. “Mobile Pastoralism on the Brink of Land Privatization in Northern côte d’Ivoire.” </w:t>
      </w:r>
      <w:r>
        <w:rPr>
          <w:i/>
        </w:rPr>
        <w:t>Geoforum</w:t>
      </w:r>
      <w:r>
        <w:t xml:space="preserve"> 40(5): 756–66.</w:t>
      </w:r>
    </w:p>
    <w:p w14:paraId="3C89CDD9" w14:textId="77777777" w:rsidR="00232475" w:rsidRDefault="008F1715">
      <w:pPr>
        <w:pStyle w:val="Bibliography"/>
      </w:pPr>
      <w:bookmarkStart w:id="62" w:name="ref-batson1997empathy"/>
      <w:bookmarkEnd w:id="61"/>
      <w:r>
        <w:t xml:space="preserve">Batson, C Daniel et al. 1997. “Empathy and Attitudes: Can Feeling for a Member of a Stigmatized Group Improve Feelings Toward the Group?” </w:t>
      </w:r>
      <w:r>
        <w:rPr>
          <w:i/>
        </w:rPr>
        <w:t>Journal of personality and social psychology</w:t>
      </w:r>
      <w:r>
        <w:t xml:space="preserve"> 72(1): 105.</w:t>
      </w:r>
    </w:p>
    <w:p w14:paraId="0DAAC3AB" w14:textId="77777777" w:rsidR="00232475" w:rsidRDefault="008F1715">
      <w:pPr>
        <w:pStyle w:val="Bibliography"/>
      </w:pPr>
      <w:bookmarkStart w:id="63" w:name="ref-broockman2016durably"/>
      <w:bookmarkEnd w:id="62"/>
      <w:r>
        <w:t xml:space="preserve">Broockman, David, and Joshua Kalla. 2016. “Durably Reducing Transphobia: A Field Experiment on Door-to-Door Canvassing.” </w:t>
      </w:r>
      <w:r>
        <w:rPr>
          <w:i/>
        </w:rPr>
        <w:t>Science</w:t>
      </w:r>
      <w:r>
        <w:t xml:space="preserve"> 352(6282): 220–24.</w:t>
      </w:r>
    </w:p>
    <w:p w14:paraId="6B2135AF" w14:textId="77777777" w:rsidR="00232475" w:rsidRDefault="008F1715">
      <w:pPr>
        <w:pStyle w:val="Bibliography"/>
      </w:pPr>
      <w:bookmarkStart w:id="64" w:name="ref-burns2015interaction"/>
      <w:bookmarkEnd w:id="63"/>
      <w:r>
        <w:lastRenderedPageBreak/>
        <w:t xml:space="preserve">Burns, Justine, Lucia Corno, and Eliana La Ferrara. 2015. </w:t>
      </w:r>
      <w:r>
        <w:rPr>
          <w:i/>
        </w:rPr>
        <w:t>Interaction, Prejudice and Performance. Evidence from South Africa</w:t>
      </w:r>
      <w:r>
        <w:t>. Working paper.</w:t>
      </w:r>
    </w:p>
    <w:p w14:paraId="74156E1C" w14:textId="77777777" w:rsidR="00232475" w:rsidRDefault="008F1715">
      <w:pPr>
        <w:pStyle w:val="Bibliography"/>
      </w:pPr>
      <w:bookmarkStart w:id="65" w:name="ref-carrell2015impact"/>
      <w:bookmarkEnd w:id="64"/>
      <w:r>
        <w:t xml:space="preserve">Carrell, Scott E, Mark Hoekstra, and James E West. 2015. </w:t>
      </w:r>
      <w:r>
        <w:rPr>
          <w:i/>
        </w:rPr>
        <w:t>The Impact of Intergroup Contact on Racial Attitudes and Revealed Preferences</w:t>
      </w:r>
      <w:r>
        <w:t>. National Bureau of Economic Research.</w:t>
      </w:r>
    </w:p>
    <w:p w14:paraId="752E2BF8" w14:textId="77777777" w:rsidR="00232475" w:rsidRDefault="008F1715">
      <w:pPr>
        <w:pStyle w:val="Bibliography"/>
      </w:pPr>
      <w:bookmarkStart w:id="66" w:name="ref-christ2014contextual"/>
      <w:bookmarkEnd w:id="65"/>
      <w:r>
        <w:t xml:space="preserve">Christ, Oliver et al. 2014. “Contextual Effect of Positive Intergroup Contact on Outgroup Prejudice.” </w:t>
      </w:r>
      <w:r>
        <w:rPr>
          <w:i/>
        </w:rPr>
        <w:t>Proceedings of the National Academy of Sciences</w:t>
      </w:r>
      <w:r>
        <w:t xml:space="preserve"> 111(11): 3996–4000.</w:t>
      </w:r>
    </w:p>
    <w:p w14:paraId="0759B66B" w14:textId="77777777" w:rsidR="00232475" w:rsidRDefault="008F1715">
      <w:pPr>
        <w:pStyle w:val="Bibliography"/>
      </w:pPr>
      <w:bookmarkStart w:id="67" w:name="ref-cook1985experimenting"/>
      <w:bookmarkEnd w:id="66"/>
      <w:r>
        <w:t xml:space="preserve">Cook, Stuart W. 1985. “Experimenting on Social Issues: The Case of School Desegregation.” </w:t>
      </w:r>
      <w:r>
        <w:rPr>
          <w:i/>
        </w:rPr>
        <w:t>American Psychologist</w:t>
      </w:r>
      <w:r>
        <w:t xml:space="preserve"> 40(4): 452.</w:t>
      </w:r>
    </w:p>
    <w:p w14:paraId="17B7DAF3" w14:textId="77777777" w:rsidR="00232475" w:rsidRDefault="008F1715">
      <w:pPr>
        <w:pStyle w:val="Bibliography"/>
      </w:pPr>
      <w:bookmarkStart w:id="68" w:name="ref-cook1971race"/>
      <w:bookmarkEnd w:id="67"/>
      <w:r>
        <w:t xml:space="preserve">Cook, Stuart Wellford, Lawrence Samuel Wrightsman, and Shirley Wrightsman. 1971. </w:t>
      </w:r>
      <w:r>
        <w:rPr>
          <w:i/>
        </w:rPr>
        <w:t>The Effect of Unintended Interracial Contact Upon Racial Interaction and Attitude Change</w:t>
      </w:r>
      <w:r>
        <w:t>. Educational resources in information center, US Department of health, education &amp; welfare.</w:t>
      </w:r>
    </w:p>
    <w:p w14:paraId="035758F9" w14:textId="77777777" w:rsidR="00232475" w:rsidRDefault="008F1715">
      <w:pPr>
        <w:pStyle w:val="Bibliography"/>
      </w:pPr>
      <w:bookmarkStart w:id="69" w:name="ref-cotula2004land"/>
      <w:bookmarkEnd w:id="68"/>
      <w:r>
        <w:t xml:space="preserve">Cotula, Lorenzo, Camilla Toulmin, Ced Hesse, and others. 2004. </w:t>
      </w:r>
      <w:r>
        <w:rPr>
          <w:i/>
        </w:rPr>
        <w:t>Land Tenure and Administration in Africa: Lessons of Experience and Emerging Issues</w:t>
      </w:r>
      <w:r>
        <w:t>. International Institute for Environment; Development London.</w:t>
      </w:r>
    </w:p>
    <w:p w14:paraId="48FD00E1" w14:textId="77777777" w:rsidR="00232475" w:rsidRDefault="008F1715">
      <w:pPr>
        <w:pStyle w:val="Bibliography"/>
      </w:pPr>
      <w:bookmarkStart w:id="70" w:name="ref-daniel2018anti"/>
      <w:bookmarkEnd w:id="69"/>
      <w:r>
        <w:t xml:space="preserve">Daniel, Soni. 2018. “Anti-Open Grazing Law: Nass, Benue, Kwara, Taraba Tackle Defence Minister.” </w:t>
      </w:r>
      <w:r>
        <w:rPr>
          <w:i/>
        </w:rPr>
        <w:t>Vanguard</w:t>
      </w:r>
      <w:r>
        <w:t xml:space="preserve">. </w:t>
      </w:r>
      <w:hyperlink r:id="rId11">
        <w:r>
          <w:rPr>
            <w:rStyle w:val="Hyperlink"/>
          </w:rPr>
          <w:t>https://www.vanguardngr.com/2018/06/anti-open-grazing-law-nass-benue-kwara-taraba-tackle-defence-minister/</w:t>
        </w:r>
      </w:hyperlink>
      <w:r>
        <w:t>.</w:t>
      </w:r>
    </w:p>
    <w:p w14:paraId="2D1788F6" w14:textId="77777777" w:rsidR="00232475" w:rsidRDefault="008F1715">
      <w:pPr>
        <w:pStyle w:val="Bibliography"/>
      </w:pPr>
      <w:bookmarkStart w:id="71" w:name="ref-deutsch1973resolution"/>
      <w:bookmarkEnd w:id="70"/>
      <w:r>
        <w:t xml:space="preserve">Deutsch, Morton. 1973. </w:t>
      </w:r>
      <w:r>
        <w:rPr>
          <w:i/>
        </w:rPr>
        <w:t>The Resolution of Conflict: Constructive and Destructive Processes</w:t>
      </w:r>
      <w:r>
        <w:t>. Yale University Press.</w:t>
      </w:r>
    </w:p>
    <w:p w14:paraId="7AEE1B4F" w14:textId="77777777" w:rsidR="00232475" w:rsidRDefault="008F1715">
      <w:pPr>
        <w:pStyle w:val="Bibliography"/>
      </w:pPr>
      <w:bookmarkStart w:id="72" w:name="ref-deutsch1951interracial"/>
      <w:bookmarkEnd w:id="71"/>
      <w:r>
        <w:t xml:space="preserve">Deutsch, Morton, and Mary Evans Collins. 1951. </w:t>
      </w:r>
      <w:r>
        <w:rPr>
          <w:i/>
        </w:rPr>
        <w:t>Interracial Housing: A Psychological Evaluation of a Social Experiment</w:t>
      </w:r>
      <w:r>
        <w:t>. U of Minnesota Press.</w:t>
      </w:r>
    </w:p>
    <w:p w14:paraId="1B9A8CA7" w14:textId="77777777" w:rsidR="00232475" w:rsidRDefault="008F1715">
      <w:pPr>
        <w:pStyle w:val="Bibliography"/>
      </w:pPr>
      <w:bookmarkStart w:id="73" w:name="ref-ditlmann2016can"/>
      <w:bookmarkEnd w:id="72"/>
      <w:r>
        <w:t xml:space="preserve">Ditlmann, Ruth K, and Cyrus Samii. 2016. “Can Intergroup Contact Affect Ingroup Dynamics? Insights from a Field Study with Jewish and Arab-Palestinian Youth in Israel.” </w:t>
      </w:r>
      <w:r>
        <w:rPr>
          <w:i/>
        </w:rPr>
        <w:t>Peace and Conflict: Journal of Peace Psychology</w:t>
      </w:r>
      <w:r>
        <w:t xml:space="preserve"> 22(4): 380.</w:t>
      </w:r>
    </w:p>
    <w:p w14:paraId="1312AC53" w14:textId="77777777" w:rsidR="00232475" w:rsidRDefault="008F1715">
      <w:pPr>
        <w:pStyle w:val="Bibliography"/>
      </w:pPr>
      <w:bookmarkStart w:id="74" w:name="ref-ditlmann2017addressing"/>
      <w:bookmarkEnd w:id="73"/>
      <w:r>
        <w:t xml:space="preserve">Ditlmann, Ruth K, Cyrus Samii, and Thomas Zeitzoff. 2017. “Addressing Violent Intergroup Conflict from the Bottom up?” </w:t>
      </w:r>
      <w:r>
        <w:rPr>
          <w:i/>
        </w:rPr>
        <w:t>Social Issues and Policy Review</w:t>
      </w:r>
      <w:r>
        <w:t xml:space="preserve"> 11(1): 38–77.</w:t>
      </w:r>
    </w:p>
    <w:p w14:paraId="4E69B4D5" w14:textId="77777777" w:rsidR="00232475" w:rsidRDefault="008F1715">
      <w:pPr>
        <w:pStyle w:val="Bibliography"/>
      </w:pPr>
      <w:bookmarkStart w:id="75" w:name="ref-doosje1995bad"/>
      <w:bookmarkEnd w:id="74"/>
      <w:r>
        <w:t xml:space="preserve">Doosje, Bertjan, Russell Spears, and Willem Koomen. 1995. “When Bad Isn’t All Bad: Strategic Use of Sample Information in Generalization and Stereotyping.” </w:t>
      </w:r>
      <w:r>
        <w:rPr>
          <w:i/>
        </w:rPr>
        <w:t>Journal of Personality and Social psychology</w:t>
      </w:r>
      <w:r>
        <w:t xml:space="preserve"> 69(4): 642.</w:t>
      </w:r>
    </w:p>
    <w:p w14:paraId="484B3090" w14:textId="77777777" w:rsidR="00232475" w:rsidRDefault="008F1715">
      <w:pPr>
        <w:pStyle w:val="Bibliography"/>
      </w:pPr>
      <w:bookmarkStart w:id="76" w:name="ref-dovidio2017reducing"/>
      <w:bookmarkEnd w:id="75"/>
      <w:r>
        <w:t xml:space="preserve">Dovidio, John F, Angelika Love, Fabian MH Schellhaas, and Miles Hewstone. 2017. “Reducing Intergroup Bias Through Intergroup Contact: Twenty Years of Progress and Future Directions.” </w:t>
      </w:r>
      <w:r>
        <w:rPr>
          <w:i/>
        </w:rPr>
        <w:t>Group Processes &amp; Intergroup Relations</w:t>
      </w:r>
      <w:r>
        <w:t xml:space="preserve"> 20(5): 606–20.</w:t>
      </w:r>
    </w:p>
    <w:p w14:paraId="0792CE58" w14:textId="77777777" w:rsidR="00232475" w:rsidRDefault="008F1715">
      <w:pPr>
        <w:pStyle w:val="Bibliography"/>
      </w:pPr>
      <w:bookmarkStart w:id="77" w:name="ref-duncan1976differential"/>
      <w:bookmarkEnd w:id="76"/>
      <w:r>
        <w:t xml:space="preserve">Duncan, Birt L. 1976. “Differential Social Perception and Attribution of Intergroup Violence: Testing the Lower Limits of Stereotyping of Blacks.” </w:t>
      </w:r>
      <w:r>
        <w:rPr>
          <w:i/>
        </w:rPr>
        <w:t>Journal of personality and social psychology</w:t>
      </w:r>
      <w:r>
        <w:t xml:space="preserve"> 34(4): 590.</w:t>
      </w:r>
    </w:p>
    <w:p w14:paraId="2602CB21" w14:textId="77777777" w:rsidR="00232475" w:rsidRDefault="008F1715">
      <w:pPr>
        <w:pStyle w:val="Bibliography"/>
      </w:pPr>
      <w:bookmarkStart w:id="78" w:name="ref-duru2018court"/>
      <w:bookmarkEnd w:id="77"/>
      <w:r>
        <w:lastRenderedPageBreak/>
        <w:t xml:space="preserve">Duru, Peter. 2018. “Court Stops Inspector General from Proscribing Benue Livestock Guard.” </w:t>
      </w:r>
      <w:r>
        <w:rPr>
          <w:i/>
        </w:rPr>
        <w:t>Vanguard</w:t>
      </w:r>
      <w:r>
        <w:t xml:space="preserve">. </w:t>
      </w:r>
      <w:hyperlink r:id="rId12">
        <w:r>
          <w:rPr>
            <w:rStyle w:val="Hyperlink"/>
          </w:rPr>
          <w:t>https://www.vanguardngr.com/2018/11/court-stops-ig-from-proscribing-benue-livestock-guards/</w:t>
        </w:r>
      </w:hyperlink>
      <w:r>
        <w:t>.</w:t>
      </w:r>
    </w:p>
    <w:p w14:paraId="54377D90" w14:textId="77777777" w:rsidR="00232475" w:rsidRDefault="008F1715">
      <w:pPr>
        <w:pStyle w:val="Bibliography"/>
      </w:pPr>
      <w:bookmarkStart w:id="79" w:name="ref-economist2019militias"/>
      <w:bookmarkEnd w:id="78"/>
      <w:r>
        <w:t xml:space="preserve">Economist, The. 2019. “Malicious Malitias: States in the Sahel Have Unleashed Ethnic Gangs with Guns.” </w:t>
      </w:r>
      <w:r>
        <w:rPr>
          <w:i/>
        </w:rPr>
        <w:t>The Economist</w:t>
      </w:r>
      <w:r>
        <w:t xml:space="preserve">. </w:t>
      </w:r>
      <w:hyperlink r:id="rId13">
        <w:r>
          <w:rPr>
            <w:rStyle w:val="Hyperlink"/>
          </w:rPr>
          <w:t>https://www.economist.com/middle-east-and-africa/2019/05/04/states-in-the-sahel-have-unleashed-ethnic-gangs-with-guns</w:t>
        </w:r>
      </w:hyperlink>
      <w:r>
        <w:t>.</w:t>
      </w:r>
    </w:p>
    <w:p w14:paraId="6FD8EF93" w14:textId="77777777" w:rsidR="00232475" w:rsidRDefault="008F1715">
      <w:pPr>
        <w:pStyle w:val="Bibliography"/>
      </w:pPr>
      <w:bookmarkStart w:id="80" w:name="ref-fulanisize2017"/>
      <w:bookmarkEnd w:id="79"/>
      <w:r>
        <w:t xml:space="preserve">Encyclopedia, New World. 2017. “Fulani — New World Encyclopedia,” </w:t>
      </w:r>
      <w:hyperlink r:id="rId14">
        <w:r>
          <w:rPr>
            <w:rStyle w:val="Hyperlink"/>
          </w:rPr>
          <w:t>//www.newworldencyclopedia.org/p/index.php?title=Fulani&amp;oldid=1004777</w:t>
        </w:r>
      </w:hyperlink>
      <w:r>
        <w:t>.</w:t>
      </w:r>
    </w:p>
    <w:p w14:paraId="706BDAAD" w14:textId="77777777" w:rsidR="00232475" w:rsidRDefault="008F1715">
      <w:pPr>
        <w:pStyle w:val="Bibliography"/>
      </w:pPr>
      <w:bookmarkStart w:id="81" w:name="ref-fearon1995rationalist"/>
      <w:bookmarkEnd w:id="80"/>
      <w:r>
        <w:t xml:space="preserve">Fearon, James D. 1995. “Rationalist Explanations for War.” </w:t>
      </w:r>
      <w:r>
        <w:rPr>
          <w:i/>
        </w:rPr>
        <w:t>International organization</w:t>
      </w:r>
      <w:r>
        <w:t xml:space="preserve"> 49(3): 379–414.</w:t>
      </w:r>
    </w:p>
    <w:p w14:paraId="74B11DD9" w14:textId="77777777" w:rsidR="00232475" w:rsidRDefault="008F1715">
      <w:pPr>
        <w:pStyle w:val="Bibliography"/>
      </w:pPr>
      <w:bookmarkStart w:id="82" w:name="ref-fearon1996explaining"/>
      <w:bookmarkEnd w:id="81"/>
      <w:r>
        <w:t xml:space="preserve">Fearon, James D, and David D Laitin. 1996. “Explaining Interethnic Cooperation.” </w:t>
      </w:r>
      <w:r>
        <w:rPr>
          <w:i/>
        </w:rPr>
        <w:t>American political science review</w:t>
      </w:r>
      <w:r>
        <w:t xml:space="preserve"> 90(4): 715–35.</w:t>
      </w:r>
    </w:p>
    <w:p w14:paraId="49D3098A" w14:textId="77777777" w:rsidR="00232475" w:rsidRDefault="008F1715">
      <w:pPr>
        <w:pStyle w:val="Bibliography"/>
      </w:pPr>
      <w:bookmarkStart w:id="83" w:name="ref-fearon2000violence"/>
      <w:bookmarkEnd w:id="82"/>
      <w:r>
        <w:t xml:space="preserve">———. 2000. “Violence and the Social Construction of Ethnic Identity.” </w:t>
      </w:r>
      <w:r>
        <w:rPr>
          <w:i/>
        </w:rPr>
        <w:t>International organization</w:t>
      </w:r>
      <w:r>
        <w:t xml:space="preserve"> 54(4): 845–77.</w:t>
      </w:r>
    </w:p>
    <w:p w14:paraId="4021C8C7" w14:textId="77777777" w:rsidR="00232475" w:rsidRDefault="008F1715">
      <w:pPr>
        <w:pStyle w:val="Bibliography"/>
      </w:pPr>
      <w:bookmarkStart w:id="84" w:name="ref-festinger1962cognitiveDissonance"/>
      <w:bookmarkEnd w:id="83"/>
      <w:r>
        <w:t xml:space="preserve">Festinger, Leon. 1962. 2 </w:t>
      </w:r>
      <w:r>
        <w:rPr>
          <w:i/>
        </w:rPr>
        <w:t>A Theory of Cognitive Dissonance</w:t>
      </w:r>
      <w:r>
        <w:t>. Stanford university press.</w:t>
      </w:r>
    </w:p>
    <w:p w14:paraId="6B20455E" w14:textId="77777777" w:rsidR="00232475" w:rsidRDefault="008F1715">
      <w:pPr>
        <w:pStyle w:val="Bibliography"/>
      </w:pPr>
      <w:bookmarkStart w:id="85" w:name="ref-forbes1997ethnic"/>
      <w:bookmarkEnd w:id="84"/>
      <w:r>
        <w:t xml:space="preserve">Forbes, Hugh Donald. 1997. </w:t>
      </w:r>
      <w:r>
        <w:rPr>
          <w:i/>
        </w:rPr>
        <w:t>Ethnic Conflict: Commerce, Culture, and the Contact Hypothesis</w:t>
      </w:r>
      <w:r>
        <w:t>. Yale University Press.</w:t>
      </w:r>
    </w:p>
    <w:p w14:paraId="50122780" w14:textId="77777777" w:rsidR="00232475" w:rsidRDefault="008F1715">
      <w:pPr>
        <w:pStyle w:val="Bibliography"/>
      </w:pPr>
      <w:bookmarkStart w:id="86" w:name="ref-gaertner2014reducing"/>
      <w:bookmarkEnd w:id="85"/>
      <w:r>
        <w:t xml:space="preserve">Gaertner, Samuel L, and John F Dovidio. 2014. </w:t>
      </w:r>
      <w:r>
        <w:rPr>
          <w:i/>
        </w:rPr>
        <w:t>Reducing Intergroup Bias: The Common Ingroup Identity Model</w:t>
      </w:r>
      <w:r>
        <w:t>. Psychology Press.</w:t>
      </w:r>
    </w:p>
    <w:p w14:paraId="6382392E" w14:textId="77777777" w:rsidR="00232475" w:rsidRDefault="008F1715">
      <w:pPr>
        <w:pStyle w:val="Bibliography"/>
      </w:pPr>
      <w:bookmarkStart w:id="87" w:name="ref-gaertner1993common"/>
      <w:bookmarkEnd w:id="86"/>
      <w:r>
        <w:t xml:space="preserve">Gaertner, Samuel L et al. 1993. “The Common Ingroup Identity Model: Recategorization and the Reduction of Intergroup Bias.” </w:t>
      </w:r>
      <w:r>
        <w:rPr>
          <w:i/>
        </w:rPr>
        <w:t>European review of social psychology</w:t>
      </w:r>
      <w:r>
        <w:t xml:space="preserve"> 4(1): 1–26.</w:t>
      </w:r>
    </w:p>
    <w:p w14:paraId="15D89831" w14:textId="77777777" w:rsidR="00232475" w:rsidRDefault="008F1715">
      <w:pPr>
        <w:pStyle w:val="Bibliography"/>
      </w:pPr>
      <w:bookmarkStart w:id="88" w:name="ref-gubler2013humanizing"/>
      <w:bookmarkEnd w:id="87"/>
      <w:r>
        <w:t xml:space="preserve">Gubler, Joshua R. 2013. “When Humanizing the Enemy Fails: The Role of Dissonance and Justification in Intergroup Conflict.” In </w:t>
      </w:r>
      <w:r>
        <w:rPr>
          <w:i/>
        </w:rPr>
        <w:t>Annual Meeting of the American Political Science Association</w:t>
      </w:r>
      <w:r>
        <w:t>,</w:t>
      </w:r>
    </w:p>
    <w:p w14:paraId="31535AA8" w14:textId="77777777" w:rsidR="00232475" w:rsidRDefault="008F1715">
      <w:pPr>
        <w:pStyle w:val="Bibliography"/>
      </w:pPr>
      <w:bookmarkStart w:id="89" w:name="ref-frontera2018nigeria"/>
      <w:bookmarkEnd w:id="88"/>
      <w:r>
        <w:t xml:space="preserve">Hailemariam, Adium. 2018. “Nigeria: Violence in the Middle Belt Becomes Major Concern for President Buhari.” </w:t>
      </w:r>
      <w:r>
        <w:rPr>
          <w:i/>
        </w:rPr>
        <w:t>Frontera</w:t>
      </w:r>
      <w:r>
        <w:t xml:space="preserve">. </w:t>
      </w:r>
      <w:hyperlink r:id="rId15">
        <w:r>
          <w:rPr>
            <w:rStyle w:val="Hyperlink"/>
          </w:rPr>
          <w:t>https://frontera.net/news/africa/nigeria-violence-in-the-middle-belt-becomes-major-concern-for-president-buhari/</w:t>
        </w:r>
      </w:hyperlink>
      <w:r>
        <w:t>.</w:t>
      </w:r>
    </w:p>
    <w:p w14:paraId="65C9A41D" w14:textId="77777777" w:rsidR="00232475" w:rsidRDefault="008F1715">
      <w:pPr>
        <w:pStyle w:val="Bibliography"/>
      </w:pPr>
      <w:bookmarkStart w:id="90" w:name="ref-council2019nigeria"/>
      <w:bookmarkEnd w:id="89"/>
      <w:r>
        <w:t xml:space="preserve">Harwood, Asch. 2019. “Update: The Numbers Behind Sectarian Violence in Nigeria.” </w:t>
      </w:r>
      <w:r>
        <w:rPr>
          <w:i/>
        </w:rPr>
        <w:t>Council on Foreign Relations</w:t>
      </w:r>
      <w:r>
        <w:t xml:space="preserve">. </w:t>
      </w:r>
      <w:hyperlink r:id="rId16">
        <w:r>
          <w:rPr>
            <w:rStyle w:val="Hyperlink"/>
          </w:rPr>
          <w:t>https://www.cfr.org/blog/update-numbers-behind-sectarian-violence-nigeria</w:t>
        </w:r>
      </w:hyperlink>
      <w:r>
        <w:t>.</w:t>
      </w:r>
    </w:p>
    <w:p w14:paraId="03A9D883" w14:textId="77777777" w:rsidR="00232475" w:rsidRDefault="008F1715">
      <w:pPr>
        <w:pStyle w:val="Bibliography"/>
      </w:pPr>
      <w:bookmarkStart w:id="91" w:name="ref-haslam2014dehumanization"/>
      <w:bookmarkEnd w:id="90"/>
      <w:r>
        <w:t xml:space="preserve">Haslam, Nick, and Steve Loughnan. 2014. “Dehumanization and Infrahumanization.” </w:t>
      </w:r>
      <w:r>
        <w:rPr>
          <w:i/>
        </w:rPr>
        <w:t>Annual review of psychology</w:t>
      </w:r>
      <w:r>
        <w:t xml:space="preserve"> 65: 399–423.</w:t>
      </w:r>
    </w:p>
    <w:p w14:paraId="25E3C340" w14:textId="77777777" w:rsidR="00232475" w:rsidRDefault="008F1715">
      <w:pPr>
        <w:pStyle w:val="Bibliography"/>
      </w:pPr>
      <w:bookmarkStart w:id="92" w:name="ref-hewstone1996contact"/>
      <w:bookmarkEnd w:id="91"/>
      <w:r>
        <w:t xml:space="preserve">Hewstone, Miles. 1996. “Contact and Categorization: Social Psychological.” </w:t>
      </w:r>
      <w:r>
        <w:rPr>
          <w:i/>
        </w:rPr>
        <w:t>Stereotypes and stereotyping</w:t>
      </w:r>
      <w:r>
        <w:t xml:space="preserve"> 323.</w:t>
      </w:r>
    </w:p>
    <w:p w14:paraId="2DC647CA" w14:textId="77777777" w:rsidR="00232475" w:rsidRDefault="008F1715">
      <w:pPr>
        <w:pStyle w:val="Bibliography"/>
      </w:pPr>
      <w:bookmarkStart w:id="93" w:name="ref-fa2019deadly"/>
      <w:bookmarkEnd w:id="92"/>
      <w:r>
        <w:lastRenderedPageBreak/>
        <w:t xml:space="preserve">Ilo, Udo Jude, Jonathan-Ichavar Ier, and Yemi Adamolekun. 2019. “The Deadliest Conflict You’ve Never Heard of: Nigeria’s Cattle Herders and Farmers Wage a Resource War.” </w:t>
      </w:r>
      <w:r>
        <w:rPr>
          <w:i/>
        </w:rPr>
        <w:t>Foreign Affairs</w:t>
      </w:r>
      <w:r>
        <w:t xml:space="preserve">. </w:t>
      </w:r>
      <w:hyperlink r:id="rId17">
        <w:r>
          <w:rPr>
            <w:rStyle w:val="Hyperlink"/>
          </w:rPr>
          <w:t>https://www.foreignaffairs.com/articles/nigeria/2019-01-23/deadliest-conflict-youve-never-heard</w:t>
        </w:r>
      </w:hyperlink>
      <w:r>
        <w:t>.</w:t>
      </w:r>
    </w:p>
    <w:p w14:paraId="2ABCEC8C" w14:textId="77777777" w:rsidR="00232475" w:rsidRDefault="008F1715">
      <w:pPr>
        <w:pStyle w:val="Bibliography"/>
      </w:pPr>
      <w:bookmarkStart w:id="94" w:name="ref-kertzer2018empathy"/>
      <w:bookmarkEnd w:id="93"/>
      <w:r>
        <w:t>Kertzer, Joshua D, Ryan Brutger, and Kai Quek. 2018. “Strategic Empathy and the Security Dilemma: Cross-National Experimental Evidence from China and the United States.”</w:t>
      </w:r>
    </w:p>
    <w:p w14:paraId="2CCB7A5F" w14:textId="77777777" w:rsidR="00232475" w:rsidRDefault="008F1715">
      <w:pPr>
        <w:pStyle w:val="Bibliography"/>
      </w:pPr>
      <w:bookmarkStart w:id="95" w:name="ref-klein1992motivated"/>
      <w:bookmarkEnd w:id="94"/>
      <w:r>
        <w:t xml:space="preserve">Klein, William M, and Ziva Kunda. 1992. “Motivated Person Perception: Constructing Justifications for Desired Beliefs.” </w:t>
      </w:r>
      <w:r>
        <w:rPr>
          <w:i/>
        </w:rPr>
        <w:t>Journal of experimental social psychology</w:t>
      </w:r>
      <w:r>
        <w:t xml:space="preserve"> 28(2): 145–68.</w:t>
      </w:r>
    </w:p>
    <w:p w14:paraId="15225B3E" w14:textId="77777777" w:rsidR="00232475" w:rsidRDefault="008F1715">
      <w:pPr>
        <w:pStyle w:val="Bibliography"/>
      </w:pPr>
      <w:bookmarkStart w:id="96" w:name="ref-kunda1990motivatedReasoning"/>
      <w:bookmarkEnd w:id="95"/>
      <w:r>
        <w:t xml:space="preserve">Kunda, Ziva. 1990. “The Case for Motivated Reasoning.” </w:t>
      </w:r>
      <w:r>
        <w:rPr>
          <w:i/>
        </w:rPr>
        <w:t>Psychological bulletin</w:t>
      </w:r>
      <w:r>
        <w:t xml:space="preserve"> 108(3): 480.</w:t>
      </w:r>
    </w:p>
    <w:p w14:paraId="62130CFF" w14:textId="77777777" w:rsidR="00232475" w:rsidRDefault="008F1715">
      <w:pPr>
        <w:pStyle w:val="Bibliography"/>
      </w:pPr>
      <w:bookmarkStart w:id="97" w:name="ref-kuusaana2015land"/>
      <w:bookmarkEnd w:id="96"/>
      <w:r>
        <w:t xml:space="preserve">Kuusaana, Elias Danyi, and Kaderi Noagah Bukari. 2015. “Land Conflicts Between Smallholders and Fulani Pastoralists in Ghana: Evidence from the Asante Akim North District (Aand).” </w:t>
      </w:r>
      <w:r>
        <w:rPr>
          <w:i/>
        </w:rPr>
        <w:t>Journal of rural studies</w:t>
      </w:r>
      <w:r>
        <w:t xml:space="preserve"> 42: 52–62.</w:t>
      </w:r>
    </w:p>
    <w:p w14:paraId="0FE68AAD" w14:textId="77777777" w:rsidR="00232475" w:rsidRDefault="008F1715">
      <w:pPr>
        <w:pStyle w:val="Bibliography"/>
      </w:pPr>
      <w:bookmarkStart w:id="98" w:name="ref-kydd2000trust"/>
      <w:bookmarkEnd w:id="97"/>
      <w:r>
        <w:t xml:space="preserve">Kydd, Andrew. 2000. “Trust, Reassurance, and Cooperation.” </w:t>
      </w:r>
      <w:r>
        <w:rPr>
          <w:i/>
        </w:rPr>
        <w:t>International Organization</w:t>
      </w:r>
      <w:r>
        <w:t xml:space="preserve"> 54(2): 325–57.</w:t>
      </w:r>
    </w:p>
    <w:p w14:paraId="1A62C1E0" w14:textId="77777777" w:rsidR="00232475" w:rsidRDefault="008F1715">
      <w:pPr>
        <w:pStyle w:val="Bibliography"/>
      </w:pPr>
      <w:bookmarkStart w:id="99" w:name="ref-lemmer2015can"/>
      <w:bookmarkEnd w:id="98"/>
      <w:r>
        <w:t xml:space="preserve">Lemmer, Gunnar, and Ulrich Wagner. 2015. “Can We Really Reduce Ethnic Prejudice Outside the Lab? A Meta-Analysis of Direct and Indirect Contact Interventions.” </w:t>
      </w:r>
      <w:r>
        <w:rPr>
          <w:i/>
        </w:rPr>
        <w:t>European Journal of Social Psychology</w:t>
      </w:r>
      <w:r>
        <w:t xml:space="preserve"> 45(2): 152–68.</w:t>
      </w:r>
    </w:p>
    <w:p w14:paraId="59B47C99" w14:textId="77777777" w:rsidR="00232475" w:rsidRDefault="008F1715">
      <w:pPr>
        <w:pStyle w:val="Bibliography"/>
      </w:pPr>
      <w:bookmarkStart w:id="100" w:name="ref-marmaros2006friendships"/>
      <w:bookmarkEnd w:id="99"/>
      <w:r>
        <w:t xml:space="preserve">Marmaros, David, and Bruce Sacerdote. 2006. “How Do Friendships Form?” </w:t>
      </w:r>
      <w:r>
        <w:rPr>
          <w:i/>
        </w:rPr>
        <w:t>The Quarterly Journal of Economics</w:t>
      </w:r>
      <w:r>
        <w:t xml:space="preserve"> 121(1): 79–119.</w:t>
      </w:r>
    </w:p>
    <w:p w14:paraId="7C1CEBB2" w14:textId="77777777" w:rsidR="00232475" w:rsidRDefault="008F1715">
      <w:pPr>
        <w:pStyle w:val="Bibliography"/>
      </w:pPr>
      <w:bookmarkStart w:id="101" w:name="ref-mcdonnel2017graze"/>
      <w:bookmarkEnd w:id="100"/>
      <w:r>
        <w:t xml:space="preserve">McDonnel, Tim. 2017. “Why It’s Now a Crime to Let Cattle Graze Freely in 2 Nigerian States.” </w:t>
      </w:r>
      <w:r>
        <w:rPr>
          <w:i/>
        </w:rPr>
        <w:t>National Public Radio (NPR)</w:t>
      </w:r>
      <w:r>
        <w:t xml:space="preserve">. </w:t>
      </w:r>
      <w:hyperlink r:id="rId18">
        <w:r>
          <w:rPr>
            <w:rStyle w:val="Hyperlink"/>
          </w:rPr>
          <w:t>https://www.npr.org/sections/goatsandsoda/2017/12/12/569913821/why-its-now-a-crime-to-let-cattle-graze-freely-in-2-nigerian-states</w:t>
        </w:r>
      </w:hyperlink>
      <w:r>
        <w:t>.</w:t>
      </w:r>
    </w:p>
    <w:p w14:paraId="7C8AFE00" w14:textId="77777777" w:rsidR="00232475" w:rsidRDefault="008F1715">
      <w:pPr>
        <w:pStyle w:val="Bibliography"/>
      </w:pPr>
      <w:bookmarkStart w:id="102" w:name="ref-mcdougal2015effect"/>
      <w:bookmarkEnd w:id="101"/>
      <w:r>
        <w:t xml:space="preserve">McDougal, Topher L et al. 2015. “The Effect of Farmer-Pastoralist Violence on Income: New Survey Evidence from Nigeria’s Middle Belt States.” </w:t>
      </w:r>
      <w:r>
        <w:rPr>
          <w:i/>
        </w:rPr>
        <w:t>Economics of Peace and Security Journal</w:t>
      </w:r>
      <w:r>
        <w:t xml:space="preserve"> 10(1): 54–65.</w:t>
      </w:r>
    </w:p>
    <w:p w14:paraId="7B3F4D64" w14:textId="77777777" w:rsidR="00232475" w:rsidRDefault="008F1715">
      <w:pPr>
        <w:pStyle w:val="Bibliography"/>
      </w:pPr>
      <w:bookmarkStart w:id="103" w:name="ref-mousa2018overcome"/>
      <w:bookmarkEnd w:id="102"/>
      <w:r>
        <w:t>Mousa, Salma. 2018. “Overcoming the Trust Deficit: Intergroup Contact and Associational Life in Post-Isis Iraq.”</w:t>
      </w:r>
    </w:p>
    <w:p w14:paraId="4688FE39" w14:textId="77777777" w:rsidR="00232475" w:rsidRDefault="008F1715">
      <w:pPr>
        <w:pStyle w:val="Bibliography"/>
      </w:pPr>
      <w:bookmarkStart w:id="104" w:name="ref-mwamfupe2015persistence"/>
      <w:bookmarkEnd w:id="103"/>
      <w:r>
        <w:t xml:space="preserve">Mwamfupe, Davis. 2015. “Persistence of Farmer-Herder Conflicts in Tanzania.” </w:t>
      </w:r>
      <w:r>
        <w:rPr>
          <w:i/>
        </w:rPr>
        <w:t>International Journal of Scientific and Research Publications</w:t>
      </w:r>
      <w:r>
        <w:t xml:space="preserve"> 5(2): 1–8.</w:t>
      </w:r>
    </w:p>
    <w:p w14:paraId="108DA528" w14:textId="77777777" w:rsidR="00232475" w:rsidRDefault="008F1715">
      <w:pPr>
        <w:pStyle w:val="Bibliography"/>
      </w:pPr>
      <w:bookmarkStart w:id="105" w:name="ref-nigeria2014freedom"/>
      <w:bookmarkEnd w:id="104"/>
      <w:r>
        <w:t xml:space="preserve">Network, Nigeria Research. 2014. “Indigeneity, Belonging, and Religious Freedom in Nigeria: Citizens’ Views from the Street.” </w:t>
      </w:r>
      <w:r>
        <w:rPr>
          <w:i/>
        </w:rPr>
        <w:t>5. NRN Policy Brief</w:t>
      </w:r>
      <w:r>
        <w:t xml:space="preserve">. </w:t>
      </w:r>
      <w:hyperlink r:id="rId19">
        <w:r>
          <w:rPr>
            <w:rStyle w:val="Hyperlink"/>
          </w:rPr>
          <w:t>https://www.researchgate.net/publication/333320680_Indigeneity_Belonging_Religious_Freedom_in_Nigeria</w:t>
        </w:r>
      </w:hyperlink>
      <w:r>
        <w:t>.</w:t>
      </w:r>
    </w:p>
    <w:p w14:paraId="250597D8" w14:textId="77777777" w:rsidR="00232475" w:rsidRDefault="008F1715">
      <w:pPr>
        <w:pStyle w:val="Bibliography"/>
      </w:pPr>
      <w:bookmarkStart w:id="106" w:name="ref-hrc2018farmer"/>
      <w:bookmarkEnd w:id="105"/>
      <w:r>
        <w:t xml:space="preserve">Nnoko-Mewanu, Juliana. 2018. “Farmer-Herder Conflicts on the Rise in Africa.” </w:t>
      </w:r>
      <w:r>
        <w:rPr>
          <w:i/>
        </w:rPr>
        <w:t>Human Rights Watch</w:t>
      </w:r>
      <w:r>
        <w:t>.</w:t>
      </w:r>
    </w:p>
    <w:p w14:paraId="629F08AB" w14:textId="77777777" w:rsidR="00232475" w:rsidRDefault="008F1715">
      <w:pPr>
        <w:pStyle w:val="Bibliography"/>
      </w:pPr>
      <w:bookmarkStart w:id="107" w:name="ref-okpara2015conflicts"/>
      <w:bookmarkEnd w:id="106"/>
      <w:r>
        <w:lastRenderedPageBreak/>
        <w:t xml:space="preserve">Okpara, Uche T, Lindsay C Stringer, Andrew J Dougill, and Mohammed D Bila. 2015. “Conflicts About Water in Lake Chad: Are Environmental, Vulnerability and Security Issues Linked?” </w:t>
      </w:r>
      <w:r>
        <w:rPr>
          <w:i/>
        </w:rPr>
        <w:t>Progress in Development Studies</w:t>
      </w:r>
      <w:r>
        <w:t xml:space="preserve"> 15(4): 308–25.</w:t>
      </w:r>
    </w:p>
    <w:p w14:paraId="0A1C61BD" w14:textId="77777777" w:rsidR="00232475" w:rsidRDefault="008F1715">
      <w:pPr>
        <w:pStyle w:val="Bibliography"/>
      </w:pPr>
      <w:bookmarkStart w:id="108" w:name="ref-ostrom2000collective"/>
      <w:bookmarkEnd w:id="107"/>
      <w:r>
        <w:t xml:space="preserve">Ostrom, Elinor. 2000. “Collective Action and the Evolution of Social Norms.” </w:t>
      </w:r>
      <w:r>
        <w:rPr>
          <w:i/>
        </w:rPr>
        <w:t>Journal of economic perspectives</w:t>
      </w:r>
      <w:r>
        <w:t xml:space="preserve"> 14(3): 137–58.</w:t>
      </w:r>
    </w:p>
    <w:p w14:paraId="7DDE4C6C" w14:textId="77777777" w:rsidR="00232475" w:rsidRDefault="008F1715">
      <w:pPr>
        <w:pStyle w:val="Bibliography"/>
      </w:pPr>
      <w:bookmarkStart w:id="109" w:name="ref-page2008little"/>
      <w:bookmarkEnd w:id="108"/>
      <w:r>
        <w:t xml:space="preserve">Page-Gould, Elizabeth, Rodolfo Mendoza-Denton, and Linda R Tropp. 2008. “With a Little Help from My Cross-Group Friend: Reducing Anxiety in Intergroup Contexts Through Cross-Group Friendship.” </w:t>
      </w:r>
      <w:r>
        <w:rPr>
          <w:i/>
        </w:rPr>
        <w:t>Journal of personality and social psychology</w:t>
      </w:r>
      <w:r>
        <w:t xml:space="preserve"> 95(5): 1080.</w:t>
      </w:r>
    </w:p>
    <w:p w14:paraId="5426D759" w14:textId="77777777" w:rsidR="00232475" w:rsidRDefault="008F1715">
      <w:pPr>
        <w:pStyle w:val="Bibliography"/>
      </w:pPr>
      <w:bookmarkStart w:id="110" w:name="ref-paluck2009jsp"/>
      <w:bookmarkEnd w:id="109"/>
      <w:r>
        <w:t xml:space="preserve">Paluck, Elizabeth Levy. 2009. “Reducing Intergroup Prejudice and Conflict Using the Media: A Field Experiment in Rwanda.” </w:t>
      </w:r>
      <w:r>
        <w:rPr>
          <w:i/>
        </w:rPr>
        <w:t>Journal of personality and social psychology</w:t>
      </w:r>
      <w:r>
        <w:t xml:space="preserve"> 96(3): 574.</w:t>
      </w:r>
    </w:p>
    <w:p w14:paraId="712064F2" w14:textId="77777777" w:rsidR="00232475" w:rsidRDefault="008F1715">
      <w:pPr>
        <w:pStyle w:val="Bibliography"/>
      </w:pPr>
      <w:bookmarkStart w:id="111" w:name="ref-pettigrew2006meta"/>
      <w:bookmarkEnd w:id="110"/>
      <w:r>
        <w:t xml:space="preserve">Pettigrew, Thomas F, and Linda R Tropp. 2006. “A Meta-Analytic Test of Intergroup Contact Theory.” </w:t>
      </w:r>
      <w:r>
        <w:rPr>
          <w:i/>
        </w:rPr>
        <w:t>Journal of personality and social psychology</w:t>
      </w:r>
      <w:r>
        <w:t xml:space="preserve"> 90(5): 751.</w:t>
      </w:r>
    </w:p>
    <w:p w14:paraId="02CD7C2C" w14:textId="77777777" w:rsidR="00232475" w:rsidRDefault="008F1715">
      <w:pPr>
        <w:pStyle w:val="Bibliography"/>
      </w:pPr>
      <w:bookmarkStart w:id="112" w:name="ref-pettigrew2008does"/>
      <w:bookmarkEnd w:id="111"/>
      <w:r>
        <w:t xml:space="preserve">———. 2008. “How Does Intergroup Contact Reduce Prejudice? Meta-Analytic Tests of Three Mediators.” </w:t>
      </w:r>
      <w:r>
        <w:rPr>
          <w:i/>
        </w:rPr>
        <w:t>European Journal of Social Psychology</w:t>
      </w:r>
      <w:r>
        <w:t xml:space="preserve"> 38(6): 922–34.</w:t>
      </w:r>
    </w:p>
    <w:p w14:paraId="202158F6" w14:textId="77777777" w:rsidR="00232475" w:rsidRDefault="008F1715">
      <w:pPr>
        <w:pStyle w:val="Bibliography"/>
      </w:pPr>
      <w:bookmarkStart w:id="113" w:name="ref-powell2002bargaining"/>
      <w:bookmarkEnd w:id="112"/>
      <w:r>
        <w:t xml:space="preserve">Powell, Robert. 2002. “Bargaining Theory and International Conflict.” </w:t>
      </w:r>
      <w:r>
        <w:rPr>
          <w:i/>
        </w:rPr>
        <w:t>Annual Review of Political Science</w:t>
      </w:r>
      <w:r>
        <w:t xml:space="preserve"> 5(1): 1–30.</w:t>
      </w:r>
    </w:p>
    <w:p w14:paraId="3A5E98F5" w14:textId="77777777" w:rsidR="00232475" w:rsidRDefault="008F1715">
      <w:pPr>
        <w:pStyle w:val="Bibliography"/>
      </w:pPr>
      <w:bookmarkStart w:id="114" w:name="ref-quattrone1980perception"/>
      <w:bookmarkEnd w:id="113"/>
      <w:r>
        <w:t xml:space="preserve">Quattrone, George A, and Edward E Jones. 1980. “The Perception of Variability Within in-Groups and Out-Groups: Implications for the Law of Small Numbers.” </w:t>
      </w:r>
      <w:r>
        <w:rPr>
          <w:i/>
        </w:rPr>
        <w:t>Journal of personality and social psychology</w:t>
      </w:r>
      <w:r>
        <w:t xml:space="preserve"> 38(1): 141.</w:t>
      </w:r>
    </w:p>
    <w:p w14:paraId="5A1EB356" w14:textId="77777777" w:rsidR="00232475" w:rsidRDefault="008F1715">
      <w:pPr>
        <w:pStyle w:val="Bibliography"/>
      </w:pPr>
      <w:bookmarkStart w:id="115" w:name="ref-rao2019familiarity"/>
      <w:bookmarkEnd w:id="114"/>
      <w:r>
        <w:t xml:space="preserve">Rao, Gautam. 2019. “Familiarity Does Not Breed Contempt: Generosity, Discrimination, and Diversity in Delhi Schools.” </w:t>
      </w:r>
      <w:r>
        <w:rPr>
          <w:i/>
        </w:rPr>
        <w:t>American Economic Review</w:t>
      </w:r>
      <w:r>
        <w:t xml:space="preserve"> 109(3): 774–809.</w:t>
      </w:r>
    </w:p>
    <w:p w14:paraId="66D2DD41" w14:textId="77777777" w:rsidR="00232475" w:rsidRDefault="008F1715">
      <w:pPr>
        <w:pStyle w:val="Bibliography"/>
      </w:pPr>
      <w:bookmarkStart w:id="116" w:name="ref-rohner2013war"/>
      <w:bookmarkEnd w:id="115"/>
      <w:r>
        <w:t xml:space="preserve">Rohner, Dominic, Mathias Thoenig, and Fabrizio Zilibotti. 2013. “War Signals: A Theory of Trade, Trust, and Conflict.” </w:t>
      </w:r>
      <w:r>
        <w:rPr>
          <w:i/>
        </w:rPr>
        <w:t>Review of Economic Studies</w:t>
      </w:r>
      <w:r>
        <w:t xml:space="preserve"> 80(3): 1114–47.</w:t>
      </w:r>
    </w:p>
    <w:p w14:paraId="427EFFD9" w14:textId="77777777" w:rsidR="00232475" w:rsidRDefault="008F1715">
      <w:pPr>
        <w:pStyle w:val="Bibliography"/>
      </w:pPr>
      <w:bookmarkStart w:id="117" w:name="ref-ross1991barriers"/>
      <w:bookmarkEnd w:id="116"/>
      <w:r>
        <w:t xml:space="preserve">Ross, Lee, and Constance Stillinger. 1991. “Barriers to Conflict Resolution.” </w:t>
      </w:r>
      <w:r>
        <w:rPr>
          <w:i/>
        </w:rPr>
        <w:t>Negotiation journal</w:t>
      </w:r>
      <w:r>
        <w:t xml:space="preserve"> 7(4): 389–404.</w:t>
      </w:r>
    </w:p>
    <w:p w14:paraId="1D29FDA1" w14:textId="77777777" w:rsidR="00232475" w:rsidRDefault="008F1715">
      <w:pPr>
        <w:pStyle w:val="Bibliography"/>
      </w:pPr>
      <w:bookmarkStart w:id="118" w:name="ref-scacco2018nigeria"/>
      <w:bookmarkEnd w:id="117"/>
      <w:r>
        <w:t xml:space="preserve">Scacco, Alexandra, and Shana S Warren. 2018. “Can Social Contact Reduce Prejudice and Discrimination? Evidence from a Field Experiment in Nigeria.” </w:t>
      </w:r>
      <w:r>
        <w:rPr>
          <w:i/>
        </w:rPr>
        <w:t>American Political Science Review</w:t>
      </w:r>
      <w:r>
        <w:t xml:space="preserve"> 112(3): 654–77.</w:t>
      </w:r>
    </w:p>
    <w:p w14:paraId="6EF3BC23" w14:textId="77777777" w:rsidR="00232475" w:rsidRDefault="008F1715">
      <w:pPr>
        <w:pStyle w:val="Bibliography"/>
      </w:pPr>
      <w:bookmarkStart w:id="119" w:name="ref-sherif1958superordinate"/>
      <w:bookmarkEnd w:id="118"/>
      <w:r>
        <w:t xml:space="preserve">Sherif, Muzafer. 1958. “Superordinate Goals in the Reduction of Intergroup Conflict.” </w:t>
      </w:r>
      <w:r>
        <w:rPr>
          <w:i/>
        </w:rPr>
        <w:t>American journal of Sociology</w:t>
      </w:r>
      <w:r>
        <w:t xml:space="preserve"> 63(4): 349–56.</w:t>
      </w:r>
    </w:p>
    <w:p w14:paraId="178582D4" w14:textId="77777777" w:rsidR="00232475" w:rsidRDefault="008F1715">
      <w:pPr>
        <w:pStyle w:val="Bibliography"/>
      </w:pPr>
      <w:bookmarkStart w:id="120" w:name="ref-stephan1985intergroup"/>
      <w:bookmarkEnd w:id="119"/>
      <w:r>
        <w:t xml:space="preserve">Stephan, Walter G, and Cookie White Stephan. 1985. “Intergroup Anxiety.” </w:t>
      </w:r>
      <w:r>
        <w:rPr>
          <w:i/>
        </w:rPr>
        <w:t>Journal of social issues</w:t>
      </w:r>
      <w:r>
        <w:t xml:space="preserve"> 41(3): 157–75.</w:t>
      </w:r>
    </w:p>
    <w:p w14:paraId="77F8B915" w14:textId="77777777" w:rsidR="00232475" w:rsidRDefault="008F1715">
      <w:pPr>
        <w:pStyle w:val="Bibliography"/>
      </w:pPr>
      <w:bookmarkStart w:id="121" w:name="ref-ucdp"/>
      <w:bookmarkEnd w:id="120"/>
      <w:r>
        <w:t xml:space="preserve">Sundberg, Ralph, and Erik Melander. 2013. “Introducing the Ucdp Georeferenced Event Dataset.” </w:t>
      </w:r>
      <w:r>
        <w:rPr>
          <w:i/>
        </w:rPr>
        <w:t>Journal of Peace Research</w:t>
      </w:r>
      <w:r>
        <w:t xml:space="preserve"> 50(4): 523–32.</w:t>
      </w:r>
    </w:p>
    <w:p w14:paraId="1BE15211" w14:textId="77777777" w:rsidR="00232475" w:rsidRDefault="008F1715">
      <w:pPr>
        <w:pStyle w:val="Bibliography"/>
      </w:pPr>
      <w:bookmarkStart w:id="122" w:name="ref-tajfel1979integrative"/>
      <w:bookmarkEnd w:id="121"/>
      <w:r>
        <w:lastRenderedPageBreak/>
        <w:t xml:space="preserve">Tajfel, Henri, and John C Turner. 1979. “An Integrative Theory of Intergroup Conflict.” </w:t>
      </w:r>
      <w:r>
        <w:rPr>
          <w:i/>
        </w:rPr>
        <w:t>The social psychology of intergroup relations</w:t>
      </w:r>
      <w:r>
        <w:t xml:space="preserve"> 33(47): 74.</w:t>
      </w:r>
    </w:p>
    <w:p w14:paraId="2E161E55" w14:textId="77777777" w:rsidR="00232475" w:rsidRDefault="008F1715">
      <w:pPr>
        <w:pStyle w:val="Bibliography"/>
      </w:pPr>
      <w:bookmarkStart w:id="123" w:name="ref-thomas2018sahara"/>
      <w:bookmarkEnd w:id="122"/>
      <w:r>
        <w:t xml:space="preserve">Thomas, Natalie, and Sumant Nigam. 2018. “Twentieth-Century Climate Change over Africa: Seasonal Hydroclimate Trends and Sahara Desert Expansion.” </w:t>
      </w:r>
      <w:r>
        <w:rPr>
          <w:i/>
        </w:rPr>
        <w:t>Journal of Climate</w:t>
      </w:r>
      <w:r>
        <w:t xml:space="preserve"> 31(9): 3349–70.</w:t>
      </w:r>
    </w:p>
    <w:p w14:paraId="219679A6" w14:textId="77777777" w:rsidR="00232475" w:rsidRDefault="008F1715">
      <w:pPr>
        <w:pStyle w:val="Bibliography"/>
      </w:pPr>
      <w:bookmarkStart w:id="124" w:name="ref-unah2018nigeria"/>
      <w:bookmarkEnd w:id="123"/>
      <w:r>
        <w:t xml:space="preserve">Unah, Linus. 2018. “In Nigeria’s Diverse Middle Belt, a Drying Landscape Deepens Violent Divides.” </w:t>
      </w:r>
      <w:r>
        <w:rPr>
          <w:i/>
        </w:rPr>
        <w:t>Christian Science Minitor</w:t>
      </w:r>
      <w:r>
        <w:t>.</w:t>
      </w:r>
    </w:p>
    <w:p w14:paraId="24C595D2" w14:textId="77777777" w:rsidR="00232475" w:rsidRDefault="008F1715">
      <w:pPr>
        <w:pStyle w:val="Bibliography"/>
      </w:pPr>
      <w:bookmarkStart w:id="125" w:name="ref-unhcr2019"/>
      <w:bookmarkEnd w:id="124"/>
      <w:r>
        <w:t xml:space="preserve">UNHCR. 2019. </w:t>
      </w:r>
      <w:r>
        <w:rPr>
          <w:i/>
        </w:rPr>
        <w:t>UNHCR Statistical Yearbook</w:t>
      </w:r>
      <w:r>
        <w:t>. https://www.unhcr.org/en-us/figures-at-a-glance.html: United Nations High Commission for Refugees.</w:t>
      </w:r>
    </w:p>
    <w:p w14:paraId="4B115BD3" w14:textId="77777777" w:rsidR="00232475" w:rsidRDefault="008F1715">
      <w:pPr>
        <w:pStyle w:val="Bibliography"/>
      </w:pPr>
      <w:bookmarkStart w:id="126" w:name="ref-vallone1985hostileMedia"/>
      <w:bookmarkEnd w:id="125"/>
      <w:r>
        <w:t xml:space="preserve">Vallone, Robert P, Lee Ross, and Mark R Lepper. 1985. “The Hostile Media Phenomenon: Biased Perception and Perceptions of Media Bias in Coverage of the Beirut Massacre.” </w:t>
      </w:r>
      <w:r>
        <w:rPr>
          <w:i/>
        </w:rPr>
        <w:t>Journal of personality and social psychology</w:t>
      </w:r>
      <w:r>
        <w:t xml:space="preserve"> 49(3): 577.</w:t>
      </w:r>
    </w:p>
    <w:p w14:paraId="73FC92E1" w14:textId="77777777" w:rsidR="00232475" w:rsidRDefault="008F1715">
      <w:pPr>
        <w:pStyle w:val="Bibliography"/>
      </w:pPr>
      <w:bookmarkStart w:id="127" w:name="ref-van2019actions"/>
      <w:bookmarkEnd w:id="126"/>
      <w:r>
        <w:t xml:space="preserve">Van Dessel, Pieter, Sean Hughes, and Jan De Houwer. 2019. “How Do Actions Influence Attitudes? An Inferential Account of the Impact of Action Performance on Stimulus Evaluation.” </w:t>
      </w:r>
      <w:r>
        <w:rPr>
          <w:i/>
        </w:rPr>
        <w:t>Personality and Social Psychology Review</w:t>
      </w:r>
      <w:r>
        <w:t xml:space="preserve"> 23(3): 267–84.</w:t>
      </w:r>
    </w:p>
    <w:p w14:paraId="3B9BAACA" w14:textId="77777777" w:rsidR="00232475" w:rsidRDefault="008F1715">
      <w:pPr>
        <w:pStyle w:val="Bibliography"/>
      </w:pPr>
      <w:bookmarkStart w:id="128" w:name="ref-verwimp2012food"/>
      <w:bookmarkEnd w:id="127"/>
      <w:r>
        <w:t xml:space="preserve">Verwimp, Philip, and others. 2012. “Food Security, Violent Conflict and Human Development: Causes and Consequences.” </w:t>
      </w:r>
      <w:r>
        <w:rPr>
          <w:i/>
        </w:rPr>
        <w:t>United Nations Development Programme Working Paper</w:t>
      </w:r>
      <w:r>
        <w:t>: 1–13.</w:t>
      </w:r>
    </w:p>
    <w:p w14:paraId="5DF3D455" w14:textId="77777777" w:rsidR="00232475" w:rsidRDefault="008F1715">
      <w:pPr>
        <w:pStyle w:val="Bibliography"/>
      </w:pPr>
      <w:bookmarkStart w:id="129" w:name="ref-ward1997naive"/>
      <w:bookmarkEnd w:id="128"/>
      <w:r>
        <w:t xml:space="preserve">Ward, Andrew et al. 1997. “Naive Realism in Everyday Life: Implications for Social Conflict and Misunderstanding.” </w:t>
      </w:r>
      <w:r>
        <w:rPr>
          <w:i/>
        </w:rPr>
        <w:t>Values and knowledge</w:t>
      </w:r>
      <w:r>
        <w:t>: 103–35.</w:t>
      </w:r>
    </w:p>
    <w:p w14:paraId="6E25AF9F" w14:textId="77777777" w:rsidR="00232475" w:rsidRDefault="008F1715">
      <w:pPr>
        <w:pStyle w:val="Bibliography"/>
      </w:pPr>
      <w:bookmarkStart w:id="130" w:name="ref-weiss2019curing"/>
      <w:bookmarkEnd w:id="129"/>
      <w:r>
        <w:t>Weiss, Chagai M. 2019. “Curing Prejudice Through Representative Bureaucracies: Evidence from a Natural Experiment in Israeli Medical Clinics.”</w:t>
      </w:r>
    </w:p>
    <w:p w14:paraId="36CF526F" w14:textId="77777777" w:rsidR="00232475" w:rsidRDefault="008F1715">
      <w:pPr>
        <w:pStyle w:val="Bibliography"/>
      </w:pPr>
      <w:bookmarkStart w:id="131" w:name="ref-wright1997extended"/>
      <w:bookmarkEnd w:id="130"/>
      <w:r>
        <w:t xml:space="preserve">Wright, Stephen C, Arthur Aron, Tracy McLaughlin-Volpe, and Stacy A Ropp. 1997. “The Extended Contact Effect: Knowledge of Cross-Group Friendships and Prejudice.” </w:t>
      </w:r>
      <w:r>
        <w:rPr>
          <w:i/>
        </w:rPr>
        <w:t>Journal of Personality and Social psychology</w:t>
      </w:r>
      <w:r>
        <w:t xml:space="preserve"> 73(1): 73.</w:t>
      </w:r>
    </w:p>
    <w:p w14:paraId="4A9A46EA" w14:textId="77777777" w:rsidR="00232475" w:rsidRDefault="008F1715">
      <w:pPr>
        <w:pStyle w:val="Bibliography"/>
      </w:pPr>
      <w:bookmarkStart w:id="132" w:name="ref-yablon2012we"/>
      <w:bookmarkEnd w:id="131"/>
      <w:r>
        <w:t xml:space="preserve">Yablon, Yaacov B. 2012. “Are We Preaching to the Converted? The Role of Motivation in Understanding the Contribution of Intergroup Encounters.” </w:t>
      </w:r>
      <w:r>
        <w:rPr>
          <w:i/>
        </w:rPr>
        <w:t>Journal of Peace Education</w:t>
      </w:r>
      <w:r>
        <w:t xml:space="preserve"> 9(3): 249–63.</w:t>
      </w:r>
      <w:bookmarkEnd w:id="56"/>
      <w:bookmarkEnd w:id="132"/>
    </w:p>
    <w:sectPr w:rsidR="0023247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2-04T11:37:00Z" w:initials="MOU">
    <w:p w14:paraId="48D8C8C2" w14:textId="77777777" w:rsidR="00271DC0" w:rsidRDefault="00271DC0">
      <w:pPr>
        <w:pStyle w:val="CommentText"/>
      </w:pPr>
      <w:r>
        <w:rPr>
          <w:rStyle w:val="CommentReference"/>
        </w:rPr>
        <w:annotationRef/>
      </w:r>
      <w:r>
        <w:t xml:space="preserve">No </w:t>
      </w:r>
      <w:r w:rsidR="00B82289">
        <w:t xml:space="preserve">Israeli/Palestinian </w:t>
      </w:r>
      <w:proofErr w:type="spellStart"/>
      <w:r w:rsidR="00B82289">
        <w:t>imtervention</w:t>
      </w:r>
      <w:proofErr w:type="spellEnd"/>
      <w:r w:rsidR="00B82289">
        <w:t xml:space="preserve">? Maybe </w:t>
      </w:r>
      <w:proofErr w:type="spellStart"/>
      <w:r w:rsidR="00B82289">
        <w:t>Chagai</w:t>
      </w:r>
      <w:proofErr w:type="spellEnd"/>
      <w:r w:rsidR="00B82289">
        <w:t xml:space="preserve"> Weiss’s working paper on doctors?</w:t>
      </w:r>
    </w:p>
  </w:comment>
  <w:comment w:id="7" w:author="Microsoft Office User" w:date="2019-12-04T11:49:00Z" w:initials="MOU">
    <w:p w14:paraId="76345006" w14:textId="4AF2DB4C" w:rsidR="00670B73" w:rsidRDefault="00670B73">
      <w:pPr>
        <w:pStyle w:val="CommentText"/>
      </w:pPr>
      <w:r>
        <w:rPr>
          <w:rStyle w:val="CommentReference"/>
        </w:rPr>
        <w:annotationRef/>
      </w:r>
      <w:r>
        <w:t>Is this a chapter in a book? Or a standalone article? If the latter, you need a short. pithy intro that makes clear the theories tested and foreshadows the conclusion. Too much theory up front for an article.</w:t>
      </w:r>
    </w:p>
  </w:comment>
  <w:comment w:id="10" w:author="Microsoft Office User" w:date="2019-12-04T11:56:00Z" w:initials="MOU">
    <w:p w14:paraId="3E11494B" w14:textId="1610E440" w:rsidR="00670B73" w:rsidRDefault="00670B73">
      <w:pPr>
        <w:pStyle w:val="CommentText"/>
      </w:pPr>
      <w:r>
        <w:rPr>
          <w:rStyle w:val="CommentReference"/>
        </w:rPr>
        <w:annotationRef/>
      </w:r>
      <w:r>
        <w:t>It’s unclear in this case what the costs of compromise are.  You mention there are costs of conflict (for the groups and individuals), but what is the individual cost of compromise that people want to avoid? Gains via violence doesn’t sound like freeriding</w:t>
      </w:r>
      <w:r w:rsidR="00F85682">
        <w:t>, unless I could get water from the boreholes AND kill some cows for my own use?</w:t>
      </w:r>
    </w:p>
  </w:comment>
  <w:comment w:id="11" w:author="Microsoft Office User" w:date="2019-12-04T12:00:00Z" w:initials="MOU">
    <w:p w14:paraId="0904931F" w14:textId="4385976A" w:rsidR="00F85682" w:rsidRDefault="00F85682">
      <w:pPr>
        <w:pStyle w:val="CommentText"/>
      </w:pPr>
      <w:r>
        <w:rPr>
          <w:rStyle w:val="CommentReference"/>
        </w:rPr>
        <w:annotationRef/>
      </w:r>
      <w:r>
        <w:t>What are these informal structures? Were there sanctions for not cooperating? This paragraph isn’t too long, but I’m not sure why there’s a collective action problem and how the program or the communities solved it with informal structures.</w:t>
      </w:r>
    </w:p>
  </w:comment>
  <w:comment w:id="13" w:author="Microsoft Office User" w:date="2019-12-04T12:08:00Z" w:initials="MOU">
    <w:p w14:paraId="7BC856CE" w14:textId="02B9FC83" w:rsidR="00B631FA" w:rsidRDefault="00B631FA">
      <w:pPr>
        <w:pStyle w:val="CommentText"/>
      </w:pPr>
      <w:r>
        <w:rPr>
          <w:rStyle w:val="CommentReference"/>
        </w:rPr>
        <w:annotationRef/>
      </w:r>
      <w:r>
        <w:t>You could cite work that shows ingroups are seen as more heterogenous and outgroups as more homogeneous (and therefore potentially more aptly described by stereotypes).  But, not really necessary.</w:t>
      </w:r>
    </w:p>
  </w:comment>
  <w:comment w:id="14" w:author="Microsoft Office User" w:date="2019-12-04T12:12:00Z" w:initials="MOU">
    <w:p w14:paraId="7264CF52" w14:textId="1712A8AC" w:rsidR="004905F0" w:rsidRDefault="004905F0">
      <w:pPr>
        <w:pStyle w:val="CommentText"/>
      </w:pPr>
      <w:r>
        <w:rPr>
          <w:rStyle w:val="CommentReference"/>
        </w:rPr>
        <w:annotationRef/>
      </w:r>
      <w:r>
        <w:t>So how did this work in your case? What stops 2 groups from saying that contact is acceptable to achieve the shared goal but no more? Did community leaders promote other intergroup contact aside from the Mercy Corps requirements?</w:t>
      </w:r>
    </w:p>
  </w:comment>
  <w:comment w:id="22" w:author="Microsoft Office User" w:date="2019-12-04T12:19:00Z" w:initials="MOU">
    <w:p w14:paraId="13BCC471" w14:textId="49A04177" w:rsidR="00D5676A" w:rsidRDefault="00D5676A">
      <w:pPr>
        <w:pStyle w:val="CommentText"/>
      </w:pPr>
      <w:r>
        <w:rPr>
          <w:rStyle w:val="CommentReference"/>
        </w:rPr>
        <w:annotationRef/>
      </w:r>
      <w:r>
        <w:t>You never define “cooperative contact.” But, it seems like by using the term</w:t>
      </w:r>
      <w:r w:rsidR="00335B32">
        <w:t xml:space="preserve"> throughout this paper (so far)</w:t>
      </w:r>
      <w:r>
        <w:t>, you can assume</w:t>
      </w:r>
      <w:r w:rsidR="00335B32">
        <w:t xml:space="preserve"> most of </w:t>
      </w:r>
      <w:proofErr w:type="spellStart"/>
      <w:r w:rsidR="00335B32">
        <w:t>Allport’s</w:t>
      </w:r>
      <w:proofErr w:type="spellEnd"/>
      <w:r w:rsidR="00335B32">
        <w:t xml:space="preserve"> conditions, including a shared goal and support for cooperation? Are you basically referring to all contact that meets his conditions? Or all contact that is dictated by an NGO’s program?</w:t>
      </w:r>
      <w:r w:rsidR="00670005">
        <w:t xml:space="preserve"> In that sense, cooperative contact “provides a shared interest” by definition.</w:t>
      </w:r>
    </w:p>
  </w:comment>
  <w:comment w:id="23" w:author="Microsoft Office User" w:date="2019-12-04T12:22:00Z" w:initials="MOU">
    <w:p w14:paraId="29AB305F" w14:textId="557791BC" w:rsidR="005853AC" w:rsidRDefault="005853AC">
      <w:pPr>
        <w:pStyle w:val="CommentText"/>
      </w:pPr>
      <w:r>
        <w:rPr>
          <w:rStyle w:val="CommentReference"/>
        </w:rPr>
        <w:annotationRef/>
      </w:r>
      <w:r>
        <w:t>But with programmatically defined cooperation, is anything beyond the required parameters actually beneficial?  An end to conflict is beneficial, but is more widespread cooperation?</w:t>
      </w:r>
      <w:r w:rsidR="00745157">
        <w:t xml:space="preserve"> To what end?</w:t>
      </w:r>
    </w:p>
  </w:comment>
  <w:comment w:id="27" w:author="Microsoft Office User" w:date="2019-12-04T12:28:00Z" w:initials="MOU">
    <w:p w14:paraId="1F88FA5D" w14:textId="78D8D281" w:rsidR="00745157" w:rsidRDefault="00745157">
      <w:pPr>
        <w:pStyle w:val="CommentText"/>
      </w:pPr>
      <w:r>
        <w:rPr>
          <w:rStyle w:val="CommentReference"/>
        </w:rPr>
        <w:annotationRef/>
      </w:r>
      <w:r>
        <w:t>Stereotype subtyping</w:t>
      </w:r>
    </w:p>
  </w:comment>
  <w:comment w:id="32" w:author="Microsoft Office User" w:date="2019-12-04T12:31:00Z" w:initials="MOU">
    <w:p w14:paraId="58643F70" w14:textId="77777777" w:rsidR="000A1B95" w:rsidRDefault="000A1B95">
      <w:pPr>
        <w:pStyle w:val="CommentText"/>
      </w:pPr>
      <w:r>
        <w:rPr>
          <w:rStyle w:val="CommentReference"/>
        </w:rPr>
        <w:annotationRef/>
      </w:r>
      <w:r>
        <w:t>Awkward and confusing sentence</w:t>
      </w:r>
    </w:p>
    <w:p w14:paraId="510D26BE" w14:textId="5696205C" w:rsidR="000A1B95" w:rsidRDefault="000A1B95">
      <w:pPr>
        <w:pStyle w:val="CommentText"/>
      </w:pPr>
    </w:p>
  </w:comment>
  <w:comment w:id="34" w:author="Microsoft Office User" w:date="2019-12-04T12:35:00Z" w:initials="MOU">
    <w:p w14:paraId="21BE19CE" w14:textId="48F321D6" w:rsidR="000A1B95" w:rsidRDefault="000A1B95">
      <w:pPr>
        <w:pStyle w:val="CommentText"/>
      </w:pPr>
      <w:r>
        <w:rPr>
          <w:rStyle w:val="CommentReference"/>
        </w:rPr>
        <w:annotationRef/>
      </w:r>
      <w:r>
        <w:t>And this leads to your other paper about how failure could hinder the potential benefits of contact.</w:t>
      </w:r>
    </w:p>
  </w:comment>
  <w:comment w:id="35" w:author="Microsoft Office User" w:date="2019-12-04T12:36:00Z" w:initials="MOU">
    <w:p w14:paraId="3265FCAA" w14:textId="0D98F34A" w:rsidR="000A1B95" w:rsidRDefault="000A1B95">
      <w:pPr>
        <w:pStyle w:val="CommentText"/>
      </w:pPr>
      <w:r>
        <w:rPr>
          <w:rStyle w:val="CommentReference"/>
        </w:rPr>
        <w:annotationRef/>
      </w:r>
      <w:r>
        <w:t>A bit of an overstatement. Seeds of peace brought together conflicting groups, albeit in an artificial setting for a short period of time (with potentially no lasting effects)</w:t>
      </w:r>
    </w:p>
  </w:comment>
  <w:comment w:id="36" w:author="Microsoft Office User" w:date="2019-12-04T12:37:00Z" w:initials="MOU">
    <w:p w14:paraId="0CC7889A" w14:textId="5167CD6A" w:rsidR="00050E95" w:rsidRDefault="00050E95">
      <w:pPr>
        <w:pStyle w:val="CommentText"/>
      </w:pPr>
      <w:r>
        <w:rPr>
          <w:rStyle w:val="CommentReference"/>
        </w:rPr>
        <w:annotationRef/>
      </w:r>
      <w:r>
        <w:t>This last part is a bit repetitive.  Good to make the point in this paper, but it doesn’t need to be repeated so many times.</w:t>
      </w:r>
    </w:p>
  </w:comment>
  <w:comment w:id="38" w:author="Microsoft Office User" w:date="2019-12-04T12:38:00Z" w:initials="MOU">
    <w:p w14:paraId="390080DB" w14:textId="28319A1C" w:rsidR="00050E95" w:rsidRDefault="00050E95">
      <w:pPr>
        <w:pStyle w:val="CommentText"/>
      </w:pPr>
      <w:r>
        <w:rPr>
          <w:rStyle w:val="CommentReference"/>
        </w:rPr>
        <w:annotationRef/>
      </w:r>
      <w:r>
        <w:t>confusing</w:t>
      </w:r>
    </w:p>
  </w:comment>
  <w:comment w:id="44" w:author="Microsoft Office User" w:date="2019-12-04T23:41:00Z" w:initials="MOU">
    <w:p w14:paraId="3FECA6A2" w14:textId="12624EC4" w:rsidR="00AB3DC0" w:rsidRDefault="00AB3DC0">
      <w:pPr>
        <w:pStyle w:val="CommentText"/>
      </w:pPr>
      <w:r>
        <w:rPr>
          <w:rStyle w:val="CommentReference"/>
        </w:rPr>
        <w:annotationRef/>
      </w:r>
      <w:r>
        <w:t>A little repetitive. Plus, you explained that conflict is costly for everyone.</w:t>
      </w:r>
    </w:p>
  </w:comment>
  <w:comment w:id="45" w:author="Microsoft Office User" w:date="2019-12-04T23:43:00Z" w:initials="MOU">
    <w:p w14:paraId="436A469C" w14:textId="67BF78AB" w:rsidR="00C02A09" w:rsidRDefault="00C02A09">
      <w:pPr>
        <w:pStyle w:val="CommentText"/>
      </w:pPr>
      <w:r>
        <w:rPr>
          <w:rStyle w:val="CommentReference"/>
        </w:rPr>
        <w:annotationRef/>
      </w:r>
      <w:r>
        <w:t>This paragraph is a repeat.</w:t>
      </w:r>
    </w:p>
  </w:comment>
  <w:comment w:id="46" w:author="Microsoft Office User" w:date="2019-12-04T23:43:00Z" w:initials="MOU">
    <w:p w14:paraId="37853314" w14:textId="7892E52E" w:rsidR="00C02A09" w:rsidRDefault="00C02A09">
      <w:pPr>
        <w:pStyle w:val="CommentText"/>
      </w:pPr>
      <w:r>
        <w:rPr>
          <w:rStyle w:val="CommentReference"/>
        </w:rPr>
        <w:annotationRef/>
      </w:r>
      <w:r>
        <w:t xml:space="preserve">Incomplete </w:t>
      </w:r>
      <w:r>
        <w:t>sentences</w:t>
      </w:r>
      <w:bookmarkStart w:id="47" w:name="_GoBack"/>
      <w:bookmarkEnd w:id="4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8C8C2" w15:done="0"/>
  <w15:commentEx w15:paraId="76345006" w15:done="0"/>
  <w15:commentEx w15:paraId="3E11494B" w15:done="0"/>
  <w15:commentEx w15:paraId="0904931F" w15:done="0"/>
  <w15:commentEx w15:paraId="7BC856CE" w15:done="0"/>
  <w15:commentEx w15:paraId="7264CF52" w15:done="0"/>
  <w15:commentEx w15:paraId="13BCC471" w15:done="0"/>
  <w15:commentEx w15:paraId="29AB305F" w15:done="0"/>
  <w15:commentEx w15:paraId="1F88FA5D" w15:done="0"/>
  <w15:commentEx w15:paraId="510D26BE" w15:done="0"/>
  <w15:commentEx w15:paraId="21BE19CE" w15:done="0"/>
  <w15:commentEx w15:paraId="3265FCAA" w15:done="0"/>
  <w15:commentEx w15:paraId="0CC7889A" w15:done="0"/>
  <w15:commentEx w15:paraId="390080DB" w15:done="0"/>
  <w15:commentEx w15:paraId="3FECA6A2" w15:done="0"/>
  <w15:commentEx w15:paraId="436A469C" w15:done="0"/>
  <w15:commentEx w15:paraId="378533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8C8C2" w16cid:durableId="219218E8"/>
  <w16cid:commentId w16cid:paraId="76345006" w16cid:durableId="21921BE2"/>
  <w16cid:commentId w16cid:paraId="3E11494B" w16cid:durableId="21921D5B"/>
  <w16cid:commentId w16cid:paraId="0904931F" w16cid:durableId="21921E42"/>
  <w16cid:commentId w16cid:paraId="7BC856CE" w16cid:durableId="21922048"/>
  <w16cid:commentId w16cid:paraId="7264CF52" w16cid:durableId="21922148"/>
  <w16cid:commentId w16cid:paraId="13BCC471" w16cid:durableId="219222B5"/>
  <w16cid:commentId w16cid:paraId="29AB305F" w16cid:durableId="2192239E"/>
  <w16cid:commentId w16cid:paraId="1F88FA5D" w16cid:durableId="21922508"/>
  <w16cid:commentId w16cid:paraId="510D26BE" w16cid:durableId="2192259D"/>
  <w16cid:commentId w16cid:paraId="21BE19CE" w16cid:durableId="21922678"/>
  <w16cid:commentId w16cid:paraId="3265FCAA" w16cid:durableId="219226C2"/>
  <w16cid:commentId w16cid:paraId="0CC7889A" w16cid:durableId="21922702"/>
  <w16cid:commentId w16cid:paraId="390080DB" w16cid:durableId="2192275F"/>
  <w16cid:commentId w16cid:paraId="3FECA6A2" w16cid:durableId="2192C299"/>
  <w16cid:commentId w16cid:paraId="436A469C" w16cid:durableId="2192C312"/>
  <w16cid:commentId w16cid:paraId="37853314" w16cid:durableId="2192C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AB35" w14:textId="77777777" w:rsidR="00C234DA" w:rsidRDefault="00C234DA">
      <w:pPr>
        <w:spacing w:after="0"/>
      </w:pPr>
      <w:r>
        <w:separator/>
      </w:r>
    </w:p>
  </w:endnote>
  <w:endnote w:type="continuationSeparator" w:id="0">
    <w:p w14:paraId="6A494E62" w14:textId="77777777" w:rsidR="00C234DA" w:rsidRDefault="00C23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0A82" w14:textId="77777777" w:rsidR="00C234DA" w:rsidRDefault="00C234DA">
      <w:r>
        <w:separator/>
      </w:r>
    </w:p>
  </w:footnote>
  <w:footnote w:type="continuationSeparator" w:id="0">
    <w:p w14:paraId="2DCA8BEB" w14:textId="77777777" w:rsidR="00C234DA" w:rsidRDefault="00C234DA">
      <w:r>
        <w:continuationSeparator/>
      </w:r>
    </w:p>
  </w:footnote>
  <w:footnote w:id="1">
    <w:p w14:paraId="10DB816B" w14:textId="509D253F" w:rsidR="00232475" w:rsidRDefault="008F1715">
      <w:pPr>
        <w:pStyle w:val="FootnoteText"/>
      </w:pPr>
      <w:r>
        <w:rPr>
          <w:rStyle w:val="FootnoteReference"/>
        </w:rPr>
        <w:footnoteRef/>
      </w:r>
      <w:r>
        <w:t xml:space="preserve"> The communities built boreholes, market stalls, </w:t>
      </w:r>
      <w:ins w:id="4" w:author="Microsoft Office User" w:date="2019-12-04T11:48:00Z">
        <w:r w:rsidR="00173C67">
          <w:t xml:space="preserve">and </w:t>
        </w:r>
      </w:ins>
      <w:r>
        <w:t xml:space="preserve">primary health care facilities, </w:t>
      </w:r>
      <w:ins w:id="5" w:author="Microsoft Office User" w:date="2019-12-04T11:48:00Z">
        <w:r w:rsidR="00173C67">
          <w:t>for example</w:t>
        </w:r>
        <w:r w:rsidR="00EA7764">
          <w:t>.</w:t>
        </w:r>
      </w:ins>
      <w:del w:id="6" w:author="Microsoft Office User" w:date="2019-12-04T11:48:00Z">
        <w:r w:rsidDel="00173C67">
          <w:delText>etc</w:delText>
        </w:r>
        <w:r w:rsidDel="00EA7764">
          <w:delText>.</w:delText>
        </w:r>
      </w:del>
    </w:p>
  </w:footnote>
  <w:footnote w:id="2">
    <w:p w14:paraId="50009BBE" w14:textId="77777777" w:rsidR="00232475" w:rsidRDefault="008F1715">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 w:id="3">
    <w:p w14:paraId="4263B8DE" w14:textId="77777777" w:rsidR="00232475" w:rsidRDefault="008F1715">
      <w:pPr>
        <w:pStyle w:val="FootnoteText"/>
      </w:pPr>
      <w:r>
        <w:rPr>
          <w:rStyle w:val="FootnoteReference"/>
        </w:rPr>
        <w:footnoteRef/>
      </w:r>
      <w:r>
        <w:t xml:space="preserve"> chris: this paragraph is too long and not focused enough. Would appreciate comments.</w:t>
      </w:r>
    </w:p>
  </w:footnote>
  <w:footnote w:id="4">
    <w:p w14:paraId="06B7E542" w14:textId="77777777" w:rsidR="00232475" w:rsidRDefault="008F1715">
      <w:pPr>
        <w:pStyle w:val="FootnoteText"/>
      </w:pPr>
      <w:r>
        <w:rPr>
          <w:rStyle w:val="FootnoteReference"/>
        </w:rPr>
        <w:footnoteRef/>
      </w:r>
      <w:r>
        <w:t xml:space="preserve"> </w:t>
      </w:r>
      <w:hyperlink r:id="rId1">
        <w:r>
          <w:rPr>
            <w:rStyle w:val="Hyperlink"/>
          </w:rPr>
          <w:t>https://qz.com/africa/1315749/nigeria-herdsmen-farmer-attacks-are-damaging-agriculture-economy/</w:t>
        </w:r>
      </w:hyperlink>
    </w:p>
  </w:footnote>
  <w:footnote w:id="5">
    <w:p w14:paraId="57E2C8D3" w14:textId="77777777" w:rsidR="00232475" w:rsidRDefault="008F1715">
      <w:pPr>
        <w:pStyle w:val="FootnoteText"/>
      </w:pPr>
      <w:r>
        <w:rPr>
          <w:rStyle w:val="FootnoteReference"/>
        </w:rPr>
        <w:footnoteRef/>
      </w:r>
      <w:r>
        <w:t xml:space="preserve"> In past decades, compensation for crop damage would have been standardized, but these traditional agreements have fallen apart in recent years (Cotula et al. 2004; Kuusaana and Bukari 2015). With no agreed upon compensation and no authority to punish illegal grazing or illegal cattle rustling, groups take justice into their own hands.</w:t>
      </w:r>
    </w:p>
  </w:footnote>
  <w:footnote w:id="6">
    <w:p w14:paraId="323F3B2B" w14:textId="77777777" w:rsidR="00232475" w:rsidRDefault="008F1715">
      <w:pPr>
        <w:pStyle w:val="FootnoteText"/>
      </w:pPr>
      <w:r>
        <w:rPr>
          <w:rStyle w:val="FootnoteReference"/>
        </w:rPr>
        <w:footnoteRef/>
      </w:r>
      <w:r>
        <w:t xml:space="preserve"> To identify eligible sites, we undertook a scoping exercise to determine if the two communities in an implementation site had a demonstrated need for a peacebuilding program and were willing to participate in one. We defined “demonstrated need” as the communities engaging in violent clashes within one year of the scoping exercise. Willingness to participate in the program was obtained through conversations with community leaders, none of whom refused the program.</w:t>
      </w:r>
    </w:p>
  </w:footnote>
  <w:footnote w:id="7">
    <w:p w14:paraId="3ECDA568" w14:textId="77777777" w:rsidR="00232475" w:rsidRDefault="008F1715">
      <w:pPr>
        <w:pStyle w:val="FootnoteText"/>
      </w:pPr>
      <w:r>
        <w:rPr>
          <w:rStyle w:val="FootnoteReference"/>
        </w:rPr>
        <w:footnoteRef/>
      </w:r>
      <w:r>
        <w:t xml:space="preserve"> 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8">
    <w:p w14:paraId="724F56E0" w14:textId="77777777" w:rsidR="00232475" w:rsidRDefault="008F1715">
      <w:pPr>
        <w:pStyle w:val="FootnoteText"/>
      </w:pPr>
      <w:r>
        <w:rPr>
          <w:rStyle w:val="FootnoteReference"/>
        </w:rPr>
        <w:footnoteRef/>
      </w:r>
      <w:r>
        <w:t xml:space="preserve"> For a comparison between the controlling-for method and the differencing method, see </w:t>
      </w:r>
      <w:hyperlink r:id="rId2">
        <w:r>
          <w:rPr>
            <w:rStyle w:val="Hyperlink"/>
          </w:rPr>
          <w:t>https://declaredesign.org/blog/2019-01-15-change-scores.html</w:t>
        </w:r>
      </w:hyperlink>
      <w:r>
        <w:t>.</w:t>
      </w:r>
    </w:p>
  </w:footnote>
  <w:footnote w:id="9">
    <w:p w14:paraId="68C4D63E" w14:textId="77777777" w:rsidR="00232475" w:rsidRDefault="008F1715">
      <w:pPr>
        <w:pStyle w:val="FootnoteText"/>
      </w:pPr>
      <w:r>
        <w:rPr>
          <w:rStyle w:val="FootnoteReference"/>
        </w:rPr>
        <w:footnoteRef/>
      </w:r>
      <w:r>
        <w:t xml:space="preserve"> Randomization inference: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Nassarawa and Benue, just as the intervention was assigned in this study. This procedure ensures that our null distribution is created by randomizing the intervention between exchangeable units.</w:t>
      </w:r>
    </w:p>
  </w:footnote>
  <w:footnote w:id="10">
    <w:p w14:paraId="625C06ED" w14:textId="77777777" w:rsidR="00232475" w:rsidRDefault="008F1715">
      <w:pPr>
        <w:pStyle w:val="FootnoteText"/>
      </w:pPr>
      <w:r>
        <w:rPr>
          <w:rStyle w:val="FootnoteReference"/>
        </w:rPr>
        <w:footnoteRef/>
      </w:r>
      <w:r>
        <w:t xml:space="preserve"> Taking food or beverages at a social event is a sign of closeness and intimacy in these contexts. Casual attendees would not take food or beverages</w:t>
      </w:r>
    </w:p>
  </w:footnote>
  <w:footnote w:id="11">
    <w:p w14:paraId="7F829C58" w14:textId="77777777" w:rsidR="00232475" w:rsidRDefault="008F1715">
      <w:pPr>
        <w:pStyle w:val="FootnoteText"/>
      </w:pPr>
      <w:r>
        <w:rPr>
          <w:rStyle w:val="FootnoteReference"/>
        </w:rPr>
        <w:footnoteRef/>
      </w:r>
      <w:r>
        <w:t xml:space="preserve"> This game is similar to the one implemented by Fearon, Humphreys, and Weinstein (2009) as part of a similar study on community-driven development in Liberia.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122D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902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E95"/>
    <w:rsid w:val="000A1B95"/>
    <w:rsid w:val="00173C67"/>
    <w:rsid w:val="00232475"/>
    <w:rsid w:val="00271DC0"/>
    <w:rsid w:val="00335B32"/>
    <w:rsid w:val="00402B09"/>
    <w:rsid w:val="004905F0"/>
    <w:rsid w:val="00490BBE"/>
    <w:rsid w:val="004C533D"/>
    <w:rsid w:val="004E29B3"/>
    <w:rsid w:val="0055682E"/>
    <w:rsid w:val="005853AC"/>
    <w:rsid w:val="00590D07"/>
    <w:rsid w:val="006352CE"/>
    <w:rsid w:val="00670005"/>
    <w:rsid w:val="00670B73"/>
    <w:rsid w:val="00684845"/>
    <w:rsid w:val="00745157"/>
    <w:rsid w:val="007805FC"/>
    <w:rsid w:val="00784D58"/>
    <w:rsid w:val="008D6863"/>
    <w:rsid w:val="008F1715"/>
    <w:rsid w:val="00AB3DC0"/>
    <w:rsid w:val="00B631FA"/>
    <w:rsid w:val="00B82289"/>
    <w:rsid w:val="00B86B75"/>
    <w:rsid w:val="00BC48D5"/>
    <w:rsid w:val="00C02A09"/>
    <w:rsid w:val="00C234DA"/>
    <w:rsid w:val="00C36279"/>
    <w:rsid w:val="00D5676A"/>
    <w:rsid w:val="00D74A00"/>
    <w:rsid w:val="00E315A3"/>
    <w:rsid w:val="00EA7764"/>
    <w:rsid w:val="00F05EBB"/>
    <w:rsid w:val="00F85682"/>
    <w:rsid w:val="00F928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F391"/>
  <w15:docId w15:val="{67103DB9-81F4-4221-B841-A0237CD0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71DC0"/>
    <w:rPr>
      <w:sz w:val="16"/>
      <w:szCs w:val="16"/>
    </w:rPr>
  </w:style>
  <w:style w:type="paragraph" w:styleId="CommentText">
    <w:name w:val="annotation text"/>
    <w:basedOn w:val="Normal"/>
    <w:link w:val="CommentTextChar"/>
    <w:semiHidden/>
    <w:unhideWhenUsed/>
    <w:rsid w:val="00271DC0"/>
    <w:rPr>
      <w:sz w:val="20"/>
      <w:szCs w:val="20"/>
    </w:rPr>
  </w:style>
  <w:style w:type="character" w:customStyle="1" w:styleId="CommentTextChar">
    <w:name w:val="Comment Text Char"/>
    <w:basedOn w:val="DefaultParagraphFont"/>
    <w:link w:val="CommentText"/>
    <w:semiHidden/>
    <w:rsid w:val="00271DC0"/>
    <w:rPr>
      <w:sz w:val="20"/>
      <w:szCs w:val="20"/>
    </w:rPr>
  </w:style>
  <w:style w:type="paragraph" w:styleId="CommentSubject">
    <w:name w:val="annotation subject"/>
    <w:basedOn w:val="CommentText"/>
    <w:next w:val="CommentText"/>
    <w:link w:val="CommentSubjectChar"/>
    <w:semiHidden/>
    <w:unhideWhenUsed/>
    <w:rsid w:val="00271DC0"/>
    <w:rPr>
      <w:b/>
      <w:bCs/>
    </w:rPr>
  </w:style>
  <w:style w:type="character" w:customStyle="1" w:styleId="CommentSubjectChar">
    <w:name w:val="Comment Subject Char"/>
    <w:basedOn w:val="CommentTextChar"/>
    <w:link w:val="CommentSubject"/>
    <w:semiHidden/>
    <w:rsid w:val="00271DC0"/>
    <w:rPr>
      <w:b/>
      <w:bCs/>
      <w:sz w:val="20"/>
      <w:szCs w:val="20"/>
    </w:rPr>
  </w:style>
  <w:style w:type="paragraph" w:styleId="BalloonText">
    <w:name w:val="Balloon Text"/>
    <w:basedOn w:val="Normal"/>
    <w:link w:val="BalloonTextChar"/>
    <w:semiHidden/>
    <w:unhideWhenUsed/>
    <w:rsid w:val="00271DC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71D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conomist.com/middle-east-and-africa/2019/05/04/states-in-the-sahel-have-unleashed-ethnic-gangs-with-guns" TargetMode="External"/><Relationship Id="rId18" Type="http://schemas.openxmlformats.org/officeDocument/2006/relationships/hyperlink" Target="https://www.npr.org/sections/goatsandsoda/2017/12/12/569913821/why-its-now-a-crime-to-let-cattle-graze-freely-in-2-nigerian-states"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vanguardngr.com/2018/11/court-stops-ig-from-proscribing-benue-livestock-guards/" TargetMode="External"/><Relationship Id="rId17" Type="http://schemas.openxmlformats.org/officeDocument/2006/relationships/hyperlink" Target="https://www.foreignaffairs.com/articles/nigeria/2019-01-23/deadliest-conflict-youve-never-heard" TargetMode="External"/><Relationship Id="rId2" Type="http://schemas.openxmlformats.org/officeDocument/2006/relationships/styles" Target="styles.xml"/><Relationship Id="rId16" Type="http://schemas.openxmlformats.org/officeDocument/2006/relationships/hyperlink" Target="https://www.cfr.org/blog/update-numbers-behind-sectarian-violence-niger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nguardngr.com/2018/06/anti-open-grazing-law-nass-benue-kwara-taraba-tackle-defence-minister/" TargetMode="External"/><Relationship Id="rId5" Type="http://schemas.openxmlformats.org/officeDocument/2006/relationships/footnotes" Target="footnotes.xml"/><Relationship Id="rId15" Type="http://schemas.openxmlformats.org/officeDocument/2006/relationships/hyperlink" Target="https://frontera.net/news/africa/nigeria-violence-in-the-middle-belt-becomes-major-concern-for-president-buhari/" TargetMode="External"/><Relationship Id="rId10" Type="http://schemas.openxmlformats.org/officeDocument/2006/relationships/hyperlink" Target="https://www.nytimes.com/2018/06/25/world/africa/nigeria-herders-farmers.html" TargetMode="External"/><Relationship Id="rId19" Type="http://schemas.openxmlformats.org/officeDocument/2006/relationships/hyperlink" Target="https://www.researchgate.net/publication/333320680_Indigeneity_Belonging_Religious_Freedom_in_Nigeria"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www.newworldencyclopedia.org/p/index.php%3ftitle=Fulani&amp;oldid=10047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claredesign.org/blog/2019-01-15-change-scores.html" TargetMode="External"/><Relationship Id="rId1" Type="http://schemas.openxmlformats.org/officeDocument/2006/relationships/hyperlink" Target="https://qz.com/africa/1315749/nigeria-herdsmen-farmer-attacks-are-damaging-agricultur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35</Pages>
  <Words>9594</Words>
  <Characters>54689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64155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cp:lastModifiedBy>Microsoft Office User</cp:lastModifiedBy>
  <cp:revision>16</cp:revision>
  <dcterms:created xsi:type="dcterms:W3CDTF">2019-12-04T17:14:00Z</dcterms:created>
  <dcterms:modified xsi:type="dcterms:W3CDTF">2019-12-05T05:43:00Z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December 04, 2019</vt:lpwstr>
  </property>
  <property fmtid="{D5CDD505-2E9C-101B-9397-08002B2CF9AE}" pid="5" name="output">
    <vt:lpwstr/>
  </property>
</Properties>
</file>