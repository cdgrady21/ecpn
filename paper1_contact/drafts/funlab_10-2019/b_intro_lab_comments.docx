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7DD16" w14:textId="77777777" w:rsidR="00DE7C9A" w:rsidRDefault="00CD4497">
      <w:pPr>
        <w:pStyle w:val="Title"/>
      </w:pPr>
      <w:r>
        <w:t>Promoting Peace Amidst Group Conflict: An Intergroup Contact Field Experiment in Nigeria - Introduction</w:t>
      </w:r>
    </w:p>
    <w:p w14:paraId="7C3973D9" w14:textId="77777777" w:rsidR="00DE7C9A" w:rsidRDefault="00CD4497">
      <w:pPr>
        <w:pStyle w:val="Author"/>
      </w:pPr>
      <w:r>
        <w:t>Christopher Grady, Rebecca Wolfe, Danjuma Dawop, and Lisa Inks</w:t>
      </w:r>
    </w:p>
    <w:p w14:paraId="431E4A63" w14:textId="77777777" w:rsidR="00DE7C9A" w:rsidRDefault="00CD4497">
      <w:pPr>
        <w:pStyle w:val="Date"/>
      </w:pPr>
      <w:r>
        <w:t>October 28, 2019</w:t>
      </w:r>
    </w:p>
    <w:p w14:paraId="7C1889DC" w14:textId="77777777" w:rsidR="00DE7C9A" w:rsidRDefault="00CD4497">
      <w:pPr>
        <w:pStyle w:val="Heading1"/>
      </w:pPr>
      <w:bookmarkStart w:id="0" w:name="introduction"/>
      <w:commentRangeStart w:id="1"/>
      <w:r>
        <w:t>Introduction</w:t>
      </w:r>
      <w:bookmarkEnd w:id="0"/>
      <w:commentRangeEnd w:id="1"/>
      <w:r w:rsidR="00136844">
        <w:rPr>
          <w:rStyle w:val="CommentReference"/>
          <w:rFonts w:asciiTheme="minorHAnsi" w:eastAsiaTheme="minorHAnsi" w:hAnsiTheme="minorHAnsi" w:cstheme="minorBidi"/>
          <w:b w:val="0"/>
          <w:bCs w:val="0"/>
          <w:color w:val="auto"/>
        </w:rPr>
        <w:commentReference w:id="1"/>
      </w:r>
    </w:p>
    <w:p w14:paraId="546DAB37" w14:textId="1D56674D" w:rsidR="00136844" w:rsidRPr="00136844" w:rsidRDefault="00136844" w:rsidP="00136844">
      <w:pPr>
        <w:pStyle w:val="FirstParagraph"/>
        <w:spacing w:line="360" w:lineRule="auto"/>
        <w:jc w:val="both"/>
        <w:rPr>
          <w:rPrChange w:id="2" w:author="Rebeca Agosto" w:date="2019-10-29T11:04:00Z">
            <w:rPr/>
          </w:rPrChange>
        </w:rPr>
      </w:pPr>
      <w:ins w:id="3" w:author="Rebeca Agosto" w:date="2019-10-29T11:00:00Z">
        <w:r w:rsidRPr="00136844">
          <w:t>With their human</w:t>
        </w:r>
      </w:ins>
      <w:ins w:id="4" w:author="Rebeca Agosto" w:date="2019-10-29T11:09:00Z">
        <w:r w:rsidR="00B67010">
          <w:t xml:space="preserve"> (life?)</w:t>
        </w:r>
      </w:ins>
      <w:ins w:id="5" w:author="Rebeca Agosto" w:date="2019-10-29T11:00:00Z">
        <w:r w:rsidRPr="00136844">
          <w:t>, social and psychological costs,</w:t>
        </w:r>
        <w:r>
          <w:t xml:space="preserve"> </w:t>
        </w:r>
        <w:commentRangeStart w:id="6"/>
        <w:r>
          <w:t>v</w:t>
        </w:r>
      </w:ins>
      <w:del w:id="7" w:author="Rebeca Agosto" w:date="2019-10-29T11:00:00Z">
        <w:r w:rsidR="00CD4497" w:rsidDel="00136844">
          <w:delText>V</w:delText>
        </w:r>
      </w:del>
      <w:r w:rsidR="00CD4497">
        <w:t xml:space="preserve">iolent conflicts </w:t>
      </w:r>
      <w:commentRangeEnd w:id="6"/>
      <w:r w:rsidR="00E05838">
        <w:rPr>
          <w:rStyle w:val="CommentReference"/>
        </w:rPr>
        <w:commentReference w:id="6"/>
      </w:r>
      <w:r w:rsidR="00CD4497">
        <w:t xml:space="preserve">are one of </w:t>
      </w:r>
      <w:ins w:id="8" w:author="Rebeca Agosto" w:date="2019-10-29T10:59:00Z">
        <w:r>
          <w:t xml:space="preserve">the </w:t>
        </w:r>
      </w:ins>
      <w:r w:rsidR="00CD4497">
        <w:t>most crucial phenomena</w:t>
      </w:r>
      <w:ins w:id="9" w:author="Rebeca Agosto" w:date="2019-10-29T11:13:00Z">
        <w:r w:rsidR="00E05838">
          <w:t>/</w:t>
        </w:r>
      </w:ins>
      <w:ins w:id="10" w:author="Rebeca Agosto" w:date="2019-10-29T11:14:00Z">
        <w:r w:rsidR="00E05838">
          <w:t xml:space="preserve">pressing </w:t>
        </w:r>
      </w:ins>
      <w:ins w:id="11" w:author="Rebeca Agosto" w:date="2019-10-29T11:13:00Z">
        <w:r w:rsidR="00E05838">
          <w:t>challenges</w:t>
        </w:r>
      </w:ins>
      <w:r w:rsidR="00CD4497">
        <w:t xml:space="preserve"> </w:t>
      </w:r>
      <w:del w:id="12" w:author="Rebeca Agosto" w:date="2019-10-29T11:00:00Z">
        <w:r w:rsidR="00CD4497" w:rsidDel="00136844">
          <w:delText xml:space="preserve">for </w:delText>
        </w:r>
      </w:del>
      <w:r w:rsidR="00CD4497">
        <w:t xml:space="preserve">humans </w:t>
      </w:r>
      <w:del w:id="13" w:author="Rebeca Agosto" w:date="2019-10-29T11:00:00Z">
        <w:r w:rsidR="00CD4497" w:rsidDel="00136844">
          <w:delText xml:space="preserve">to </w:delText>
        </w:r>
      </w:del>
      <w:ins w:id="14" w:author="Rebeca Agosto" w:date="2019-10-29T11:00:00Z">
        <w:r>
          <w:t>must</w:t>
        </w:r>
        <w:r>
          <w:t xml:space="preserve"> </w:t>
        </w:r>
      </w:ins>
      <w:r w:rsidR="00CD4497">
        <w:t xml:space="preserve">overcome. </w:t>
      </w:r>
      <w:del w:id="15" w:author="Rebeca Agosto" w:date="2019-10-29T10:59:00Z">
        <w:r w:rsidR="00CD4497" w:rsidDel="00136844">
          <w:delText>As of 2018, violent conflicts</w:delText>
        </w:r>
      </w:del>
      <w:ins w:id="16" w:author="Rebeca Agosto" w:date="2019-10-29T10:59:00Z">
        <w:r>
          <w:t>They</w:t>
        </w:r>
      </w:ins>
      <w:r w:rsidR="00CD4497">
        <w:t xml:space="preserve"> caused 2 million deaths since the year 2000 (Sundberg and Melander 2013), </w:t>
      </w:r>
      <w:del w:id="17" w:author="Rebeca Agosto" w:date="2019-10-29T10:59:00Z">
        <w:r w:rsidR="00CD4497" w:rsidDel="00136844">
          <w:delText>were responsible for forcibly displacing</w:delText>
        </w:r>
      </w:del>
      <w:ins w:id="18" w:author="Rebeca Agosto" w:date="2019-10-29T10:59:00Z">
        <w:r>
          <w:t>displaced</w:t>
        </w:r>
      </w:ins>
      <w:r w:rsidR="00CD4497">
        <w:t xml:space="preserve"> over 70 million people from their homes (UNHCR 2019),</w:t>
      </w:r>
      <w:del w:id="19" w:author="Rebeca Agosto" w:date="2019-10-29T10:59:00Z">
        <w:r w:rsidR="00CD4497" w:rsidDel="00136844">
          <w:delText xml:space="preserve"> ,</w:delText>
        </w:r>
      </w:del>
      <w:r w:rsidR="00CD4497">
        <w:t xml:space="preserve"> threatened food supplies in numerous countries (Verwimp and others 2012), and </w:t>
      </w:r>
      <w:commentRangeStart w:id="20"/>
      <w:r w:rsidR="00CD4497">
        <w:t xml:space="preserve">extracted a psychological toll </w:t>
      </w:r>
      <w:commentRangeEnd w:id="20"/>
      <w:r>
        <w:rPr>
          <w:rStyle w:val="CommentReference"/>
        </w:rPr>
        <w:commentReference w:id="20"/>
      </w:r>
      <w:r w:rsidR="00CD4497">
        <w:t xml:space="preserve">on participants and victims (Schomerus and Rigterink 2018). Despite extensive research, </w:t>
      </w:r>
      <w:del w:id="21" w:author="Rebeca Agosto" w:date="2019-10-29T11:00:00Z">
        <w:r w:rsidR="00CD4497" w:rsidDel="00136844">
          <w:delText xml:space="preserve">violent conflict is still common and </w:delText>
        </w:r>
      </w:del>
      <w:r w:rsidR="00CD4497">
        <w:t xml:space="preserve">methods to prevent violent conflict between groups </w:t>
      </w:r>
      <w:del w:id="22" w:author="Rebeca Agosto" w:date="2019-10-29T11:02:00Z">
        <w:r w:rsidR="00CD4497" w:rsidDel="00136844">
          <w:delText xml:space="preserve">are </w:delText>
        </w:r>
      </w:del>
      <w:ins w:id="23" w:author="Rebeca Agosto" w:date="2019-10-29T11:02:00Z">
        <w:r>
          <w:t>remain</w:t>
        </w:r>
        <w:r>
          <w:t xml:space="preserve"> </w:t>
        </w:r>
      </w:ins>
      <w:r w:rsidR="00CD4497">
        <w:t>elusive</w:t>
      </w:r>
      <w:ins w:id="24" w:author="Rebeca Agosto" w:date="2019-10-29T11:04:00Z">
        <w:r>
          <w:t xml:space="preserve">, </w:t>
        </w:r>
      </w:ins>
      <w:ins w:id="25" w:author="Rebeca Agosto" w:date="2019-10-29T11:05:00Z">
        <w:r>
          <w:t>and violence is as prevalent today as in… (</w:t>
        </w:r>
      </w:ins>
      <w:ins w:id="26" w:author="Rebeca Agosto" w:date="2019-10-29T11:06:00Z">
        <w:r>
          <w:t xml:space="preserve">It </w:t>
        </w:r>
      </w:ins>
      <w:ins w:id="27" w:author="Rebeca Agosto" w:date="2019-10-29T11:11:00Z">
        <w:r w:rsidR="00B67010">
          <w:t>could</w:t>
        </w:r>
      </w:ins>
      <w:ins w:id="28" w:author="Rebeca Agosto" w:date="2019-10-29T11:06:00Z">
        <w:r>
          <w:t xml:space="preserve"> be compelling to include </w:t>
        </w:r>
      </w:ins>
      <w:ins w:id="29" w:author="Rebeca Agosto" w:date="2019-10-29T11:05:00Z">
        <w:r>
          <w:t>something about how frequent/prevalent the use of violence is</w:t>
        </w:r>
      </w:ins>
      <w:ins w:id="30" w:author="Rebeca Agosto" w:date="2019-10-29T11:06:00Z">
        <w:r>
          <w:t xml:space="preserve"> either at the start or the end of this paragraph</w:t>
        </w:r>
      </w:ins>
      <w:ins w:id="31" w:author="Rebeca Agosto" w:date="2019-10-29T11:12:00Z">
        <w:r w:rsidR="00B67010">
          <w:t>, although the consequences rather than the frequency are the important part</w:t>
        </w:r>
      </w:ins>
      <w:ins w:id="32" w:author="Rebeca Agosto" w:date="2019-10-29T11:13:00Z">
        <w:r w:rsidR="00B67010">
          <w:t xml:space="preserve">, </w:t>
        </w:r>
      </w:ins>
      <w:ins w:id="33" w:author="Rebeca Agosto" w:date="2019-10-29T11:12:00Z">
        <w:r w:rsidR="00B67010">
          <w:t xml:space="preserve">e.g. even if there was only one conflict per year, one </w:t>
        </w:r>
      </w:ins>
      <w:ins w:id="34" w:author="Rebeca Agosto" w:date="2019-10-29T11:13:00Z">
        <w:r w:rsidR="00B67010">
          <w:t>is too bad</w:t>
        </w:r>
      </w:ins>
      <w:ins w:id="35" w:author="Rebeca Agosto" w:date="2019-10-29T11:05:00Z">
        <w:r>
          <w:t>.)</w:t>
        </w:r>
      </w:ins>
      <w:del w:id="36" w:author="Rebeca Agosto" w:date="2019-10-29T11:05:00Z">
        <w:r w:rsidR="00CD4497" w:rsidDel="00136844">
          <w:delText>.</w:delText>
        </w:r>
      </w:del>
    </w:p>
    <w:p w14:paraId="0E4E4536" w14:textId="6CF669AE" w:rsidR="00DE7C9A" w:rsidRDefault="00CD4497" w:rsidP="00FA7484">
      <w:pPr>
        <w:pStyle w:val="BodyText"/>
        <w:spacing w:line="360" w:lineRule="auto"/>
        <w:jc w:val="both"/>
      </w:pPr>
      <w:del w:id="37" w:author="Rebeca Agosto" w:date="2019-10-29T11:25:00Z">
        <w:r w:rsidDel="00897246">
          <w:delText>There exists t</w:delText>
        </w:r>
      </w:del>
      <w:ins w:id="38" w:author="Rebeca Agosto" w:date="2019-10-29T11:25:00Z">
        <w:r w:rsidR="00897246">
          <w:t>T</w:t>
        </w:r>
      </w:ins>
      <w:r>
        <w:t xml:space="preserve">wo main perspectives </w:t>
      </w:r>
      <w:ins w:id="39" w:author="Rebeca Agosto" w:date="2019-10-29T11:25:00Z">
        <w:r w:rsidR="00897246">
          <w:t xml:space="preserve">guide our/researchers understanding </w:t>
        </w:r>
      </w:ins>
      <w:r>
        <w:t xml:space="preserve">about group conflict. One perspective, coming from psychology, identifies group conflict as a problem of emotion and group identity. </w:t>
      </w:r>
      <w:r w:rsidRPr="008A190A">
        <w:rPr>
          <w:highlight w:val="yellow"/>
          <w:rPrChange w:id="40" w:author="Rebeca Agosto" w:date="2019-10-29T11:32:00Z">
            <w:rPr/>
          </w:rPrChange>
        </w:rPr>
        <w:t>This perspective emphasizes things like perceived threat</w:t>
      </w:r>
      <w:r>
        <w:t xml:space="preserve"> (</w:t>
      </w:r>
      <w:commentRangeStart w:id="41"/>
      <w:proofErr w:type="spellStart"/>
      <w:r>
        <w:t>Riek</w:t>
      </w:r>
      <w:commentRangeEnd w:id="41"/>
      <w:proofErr w:type="spellEnd"/>
      <w:r w:rsidR="00897246">
        <w:rPr>
          <w:rStyle w:val="CommentReference"/>
        </w:rPr>
        <w:commentReference w:id="41"/>
      </w:r>
      <w:r>
        <w:t xml:space="preserve">, Mania, and Gaertner 2006; Stephan and Mealy 2011), </w:t>
      </w:r>
      <w:r w:rsidRPr="008A190A">
        <w:rPr>
          <w:highlight w:val="yellow"/>
          <w:rPrChange w:id="42" w:author="Rebeca Agosto" w:date="2019-10-29T11:32:00Z">
            <w:rPr/>
          </w:rPrChange>
        </w:rPr>
        <w:t>anger and aggression</w:t>
      </w:r>
      <w:r>
        <w:t xml:space="preserve"> (Claassen 2016; DeWall, Anderson, and Bushman 2011; Halperin 2011; Schaller and Neuberg 2008), </w:t>
      </w:r>
      <w:r w:rsidRPr="008A190A">
        <w:rPr>
          <w:highlight w:val="yellow"/>
          <w:rPrChange w:id="43" w:author="Rebeca Agosto" w:date="2019-10-29T11:32:00Z">
            <w:rPr/>
          </w:rPrChange>
        </w:rPr>
        <w:t>ethnic or religious hatred</w:t>
      </w:r>
      <w:r>
        <w:t xml:space="preserve"> (Cikara et al. 2014; Petersen 2002; Staub 2001), perceptual biases (Duncan 1976; Hewstone 1990; Ward et al. 1997), </w:t>
      </w:r>
      <w:r w:rsidRPr="008A190A">
        <w:rPr>
          <w:highlight w:val="yellow"/>
          <w:rPrChange w:id="44" w:author="Rebeca Agosto" w:date="2019-10-29T11:33:00Z">
            <w:rPr/>
          </w:rPrChange>
        </w:rPr>
        <w:t>and dehumanization</w:t>
      </w:r>
      <w:r>
        <w:t xml:space="preserve"> (Haslam and Loughnan 2014; Kteily, Hodson, and Bruneau 2016) </w:t>
      </w:r>
      <w:r w:rsidRPr="008A190A">
        <w:rPr>
          <w:highlight w:val="yellow"/>
          <w:rPrChange w:id="45" w:author="Rebeca Agosto" w:date="2019-10-29T11:33:00Z">
            <w:rPr/>
          </w:rPrChange>
        </w:rPr>
        <w:t>as the drivers of group violence. This perspective points to intergroup contact</w:t>
      </w:r>
      <w:r>
        <w:t xml:space="preserve"> (Allport 1954; Paluck 2009; Scacco </w:t>
      </w:r>
      <w:r>
        <w:lastRenderedPageBreak/>
        <w:t xml:space="preserve">and Warren 2018), </w:t>
      </w:r>
      <w:r w:rsidRPr="008A190A">
        <w:rPr>
          <w:highlight w:val="yellow"/>
          <w:rPrChange w:id="46" w:author="Rebeca Agosto" w:date="2019-10-29T11:33:00Z">
            <w:rPr/>
          </w:rPrChange>
        </w:rPr>
        <w:t>perspective-taking</w:t>
      </w:r>
      <w:r>
        <w:t xml:space="preserve"> (Simonovits, Kezdi, and Kardos 2018; Todd and Galinsky 2014), </w:t>
      </w:r>
      <w:r w:rsidRPr="008A190A">
        <w:rPr>
          <w:highlight w:val="yellow"/>
          <w:rPrChange w:id="47" w:author="Rebeca Agosto" w:date="2019-10-29T11:34:00Z">
            <w:rPr/>
          </w:rPrChange>
        </w:rPr>
        <w:t>and expert appeals</w:t>
      </w:r>
      <w:r>
        <w:t xml:space="preserve"> (Chang and Peisakhin 2019) </w:t>
      </w:r>
      <w:r w:rsidRPr="008A190A">
        <w:rPr>
          <w:highlight w:val="yellow"/>
          <w:rPrChange w:id="48" w:author="Rebeca Agosto" w:date="2019-10-29T11:34:00Z">
            <w:rPr/>
          </w:rPrChange>
        </w:rPr>
        <w:t xml:space="preserve">to reduce violent </w:t>
      </w:r>
      <w:commentRangeStart w:id="49"/>
      <w:r w:rsidRPr="008A190A">
        <w:rPr>
          <w:highlight w:val="yellow"/>
          <w:rPrChange w:id="50" w:author="Rebeca Agosto" w:date="2019-10-29T11:34:00Z">
            <w:rPr/>
          </w:rPrChange>
        </w:rPr>
        <w:t>conflict</w:t>
      </w:r>
      <w:commentRangeEnd w:id="49"/>
      <w:r w:rsidR="008A190A">
        <w:rPr>
          <w:rStyle w:val="CommentReference"/>
        </w:rPr>
        <w:commentReference w:id="49"/>
      </w:r>
      <w:r>
        <w:t>.</w:t>
      </w:r>
    </w:p>
    <w:p w14:paraId="6BC1CF21" w14:textId="3A819488" w:rsidR="00DE7C9A" w:rsidRDefault="00CD4497" w:rsidP="00FA7484">
      <w:pPr>
        <w:pStyle w:val="BodyText"/>
        <w:spacing w:line="360" w:lineRule="auto"/>
        <w:jc w:val="both"/>
      </w:pPr>
      <w:r>
        <w:t>The second perspective, coming from rationalists in international relations (IR), identifies group conflict as a bargaining problem (Fearon 1994, 1995; Powell 2006). Two groups want some resource – land, power, etc</w:t>
      </w:r>
      <w:ins w:id="51" w:author="Rebeca Agosto" w:date="2019-10-29T11:37:00Z">
        <w:r w:rsidR="00AA587D">
          <w:t>.</w:t>
        </w:r>
      </w:ins>
      <w:r>
        <w:t xml:space="preserve"> – and must decide how to distribute </w:t>
      </w:r>
      <w:del w:id="52" w:author="Rebeca Agosto" w:date="2019-10-29T11:38:00Z">
        <w:r w:rsidDel="00AA587D">
          <w:delText>that resource</w:delText>
        </w:r>
      </w:del>
      <w:ins w:id="53" w:author="Rebeca Agosto" w:date="2019-10-29T11:38:00Z">
        <w:r w:rsidR="00AA587D">
          <w:t>it</w:t>
        </w:r>
      </w:ins>
      <w:r>
        <w:t xml:space="preserve">. Violent conflict occurs when one or both sides expect their utility from fighting to be higher than their utility from bargaining. This perspective emphasizes two factors: the </w:t>
      </w:r>
      <w:r>
        <w:rPr>
          <w:i/>
        </w:rPr>
        <w:t>bargaining range</w:t>
      </w:r>
      <w:r>
        <w:t xml:space="preserve"> (i.e. the number of bargaining outcomes preferable to fighting) and </w:t>
      </w:r>
      <w:r>
        <w:rPr>
          <w:i/>
        </w:rPr>
        <w:t>trust</w:t>
      </w:r>
      <w:r>
        <w:t xml:space="preserve"> that the other side will honor bargained agreements (Colgan and Weeks 2015; Kydd 2000; Lake 2003; Powell 2006; Reed et al. 2016). This perspective points to </w:t>
      </w:r>
      <w:r w:rsidRPr="00AA587D">
        <w:rPr>
          <w:highlight w:val="yellow"/>
          <w:rPrChange w:id="54" w:author="Rebeca Agosto" w:date="2019-10-29T11:39:00Z">
            <w:rPr/>
          </w:rPrChange>
        </w:rPr>
        <w:t>third party mediation</w:t>
      </w:r>
      <w:r>
        <w:t xml:space="preserve"> (Doyle and Sambanis 2000; Fearon 1998; Kydd 2006) and </w:t>
      </w:r>
      <w:r w:rsidRPr="00AA587D">
        <w:rPr>
          <w:highlight w:val="yellow"/>
          <w:rPrChange w:id="55" w:author="Rebeca Agosto" w:date="2019-10-29T11:39:00Z">
            <w:rPr/>
          </w:rPrChange>
        </w:rPr>
        <w:t>costly signals of trustworthiness</w:t>
      </w:r>
      <w:r>
        <w:t xml:space="preserve"> (Kydd 2000; Rohner, Thoenig, and Zilibotti 2013) to reduce violent </w:t>
      </w:r>
      <w:commentRangeStart w:id="56"/>
      <w:r>
        <w:t>conflict</w:t>
      </w:r>
      <w:commentRangeEnd w:id="56"/>
      <w:r w:rsidR="00AA587D">
        <w:rPr>
          <w:rStyle w:val="CommentReference"/>
        </w:rPr>
        <w:commentReference w:id="56"/>
      </w:r>
      <w:r>
        <w:t>.</w:t>
      </w:r>
      <w:r>
        <w:rPr>
          <w:rStyle w:val="FootnoteReference"/>
        </w:rPr>
        <w:footnoteReference w:id="1"/>
      </w:r>
      <w:r>
        <w:t xml:space="preserve"> </w:t>
      </w:r>
    </w:p>
    <w:p w14:paraId="05340CC5" w14:textId="77777777" w:rsidR="00DE7C9A" w:rsidRDefault="00CD4497" w:rsidP="00FA7484">
      <w:pPr>
        <w:pStyle w:val="BodyText"/>
        <w:spacing w:line="360" w:lineRule="auto"/>
        <w:jc w:val="both"/>
      </w:pPr>
      <w:r>
        <w:t xml:space="preserve">The psychological perspective and the international relations perspective each make valuable contributions to the study of group conflict, but </w:t>
      </w:r>
      <w:r w:rsidRPr="00AA587D">
        <w:rPr>
          <w:highlight w:val="yellow"/>
          <w:rPrChange w:id="57" w:author="Rebeca Agosto" w:date="2019-10-29T11:41:00Z">
            <w:rPr/>
          </w:rPrChange>
        </w:rPr>
        <w:t>each is incomplete without the other</w:t>
      </w:r>
      <w:r>
        <w:t>. The IR perspective provides a model that elucidates the fundamental causes of group conflict: few agreements acceptable to both sides and low trust that the other side will honor those agreements. It is portable, parsimonious, and provides a basis to understand how other factors affect group conflict by influencing the bargaining range or the formation of intergroup trust. The IR perspective, however, does not always consider the myriad non-material factors that influence bargaining ranges or trust formation.</w:t>
      </w:r>
    </w:p>
    <w:p w14:paraId="38DA84B5" w14:textId="77777777" w:rsidR="00DE7C9A" w:rsidRDefault="00CD4497" w:rsidP="00FA7484">
      <w:pPr>
        <w:pStyle w:val="BodyText"/>
        <w:spacing w:line="360" w:lineRule="auto"/>
        <w:jc w:val="both"/>
      </w:pPr>
      <w:r>
        <w:t xml:space="preserve">The psychological perspective theorizes about the non-material factors that influence group conflict, like emotion and perceptual bias. Feelings of hatred and dehumanization decrease the allure of peace; biased perceptions of outgroup behavior exaggerate feelings of injustice and prevent potentially trust-building behaviors from being noticed and reciprocated. The psychological perspective is comprehensive and provides keen insight </w:t>
      </w:r>
      <w:r>
        <w:lastRenderedPageBreak/>
        <w:t xml:space="preserve">into the non-material factors that influence a group’s decision to engage in violent conflict. It does not, however, provide a model of group conflict to formalize how these various factors contribute to </w:t>
      </w:r>
      <w:commentRangeStart w:id="58"/>
      <w:r>
        <w:t>violence</w:t>
      </w:r>
      <w:commentRangeEnd w:id="58"/>
      <w:r w:rsidR="001A0FBE">
        <w:rPr>
          <w:rStyle w:val="CommentReference"/>
        </w:rPr>
        <w:commentReference w:id="58"/>
      </w:r>
      <w:r>
        <w:t>.</w:t>
      </w:r>
    </w:p>
    <w:p w14:paraId="3221F4DD" w14:textId="729C79CD" w:rsidR="00DE7C9A" w:rsidRDefault="00CD4497" w:rsidP="00FA7484">
      <w:pPr>
        <w:pStyle w:val="BodyText"/>
        <w:spacing w:line="360" w:lineRule="auto"/>
        <w:jc w:val="both"/>
      </w:pPr>
      <w:commentRangeStart w:id="59"/>
      <w:r w:rsidRPr="00451096">
        <w:rPr>
          <w:rPrChange w:id="60" w:author="Rebeca Agosto" w:date="2019-10-29T11:48:00Z">
            <w:rPr/>
          </w:rPrChange>
        </w:rPr>
        <w:t>These perspectives work together to provide a more complete understanding of group conflict</w:t>
      </w:r>
      <w:commentRangeEnd w:id="59"/>
      <w:r w:rsidR="00451096">
        <w:rPr>
          <w:rStyle w:val="CommentReference"/>
        </w:rPr>
        <w:commentReference w:id="59"/>
      </w:r>
      <w:r>
        <w:t>.</w:t>
      </w:r>
      <w:r>
        <w:rPr>
          <w:rStyle w:val="FootnoteReference"/>
        </w:rPr>
        <w:footnoteReference w:id="2"/>
      </w:r>
      <w:r>
        <w:t xml:space="preserve"> Violent group conflict occurs when two groups fail to bargain, and bargaining fails when there are few agreements acceptable to both sides and low trust that the other side will honor </w:t>
      </w:r>
      <w:del w:id="65" w:author="Rebeca Agosto" w:date="2019-10-29T11:50:00Z">
        <w:r w:rsidDel="001A0FBE">
          <w:delText xml:space="preserve">their </w:delText>
        </w:r>
      </w:del>
      <w:ins w:id="66" w:author="Rebeca Agosto" w:date="2019-10-29T11:50:00Z">
        <w:r w:rsidR="001A0FBE">
          <w:t>any</w:t>
        </w:r>
        <w:r w:rsidR="001A0FBE">
          <w:t xml:space="preserve"> </w:t>
        </w:r>
      </w:ins>
      <w:r>
        <w:t>agreement</w:t>
      </w:r>
      <w:del w:id="67" w:author="Rebeca Agosto" w:date="2019-10-29T11:50:00Z">
        <w:r w:rsidDel="001A0FBE">
          <w:delText>s</w:delText>
        </w:r>
      </w:del>
      <w:r>
        <w:t>. The number of agreements acceptable to both sides depends on psychological factors like outgroup dehumanization and hatred; those factors provide non-material costs to bargained compromises that limit the number of compromises preferable to fighting. The formation of intergroup trust is affected by perceptual biases that distort outgroup behavior</w:t>
      </w:r>
      <w:ins w:id="68" w:author="Rebeca Agosto" w:date="2019-10-29T11:53:00Z">
        <w:r w:rsidR="00F95695">
          <w:t>.</w:t>
        </w:r>
      </w:ins>
      <w:del w:id="69" w:author="Rebeca Agosto" w:date="2019-10-29T11:53:00Z">
        <w:r w:rsidDel="00F95695">
          <w:delText>;</w:delText>
        </w:r>
      </w:del>
      <w:r>
        <w:t xml:space="preserve"> </w:t>
      </w:r>
      <w:del w:id="70" w:author="Rebeca Agosto" w:date="2019-10-29T11:53:00Z">
        <w:r w:rsidDel="00F95695">
          <w:delText>p</w:delText>
        </w:r>
      </w:del>
      <w:ins w:id="71" w:author="Rebeca Agosto" w:date="2019-10-29T11:53:00Z">
        <w:r w:rsidR="00F95695">
          <w:t>P</w:t>
        </w:r>
      </w:ins>
      <w:r>
        <w:t>erceptual biases prevent one side’s costly signals of trustworthiness from being perceived as such by the other side. In short, the IR perspective tells us group conflict is a bargaining problem where bargaining fails due to lack of mutually-acceptable agreements and lack of trust; the psychological perspective tells us that emotions and perceptual biases exacerbate issues that cause bargaining failures.</w:t>
      </w:r>
    </w:p>
    <w:p w14:paraId="5BBB8558" w14:textId="63D79709" w:rsidR="00DE7C9A" w:rsidRDefault="00CD4497" w:rsidP="00FA7484">
      <w:pPr>
        <w:pStyle w:val="BodyText"/>
        <w:spacing w:line="360" w:lineRule="auto"/>
        <w:jc w:val="both"/>
      </w:pPr>
      <w:r>
        <w:t>Synthesizing these perspectives, we argue that cooperative intergroup contact can reduce group conflict by increasing the bargaining range and building intergroup trust. Cooperative contact – interactions in which both groups cooperate to fulfill joint goals – humanizes the outgroup, promotes positive affect towards outgroup members, dispels stereotypes</w:t>
      </w:r>
      <w:del w:id="72" w:author="Rebeca Agosto" w:date="2019-10-29T11:55:00Z">
        <w:r w:rsidDel="00F95695">
          <w:delText>/</w:delText>
        </w:r>
      </w:del>
      <w:ins w:id="73" w:author="Rebeca Agosto" w:date="2019-10-29T11:55:00Z">
        <w:r w:rsidR="00F95695">
          <w:t xml:space="preserve"> and </w:t>
        </w:r>
      </w:ins>
      <w:r>
        <w:t xml:space="preserve">misperceptions that drive perceptual biases, and provides opportunities for unequivocal signals of trustworthiness. Humanizing the outgroup and promoting positive affect increase the bargaining range by reducing the psychological costs of bargaining with the other side. Cooperative contact can also demonstrate to groups the material benefits of cooperation, increasing the expected utility of peace. Correcting perceptual biases and providing opportunities for costly signals helps foster intergroup </w:t>
      </w:r>
      <w:r>
        <w:lastRenderedPageBreak/>
        <w:t xml:space="preserve">trust and ensures each side that the other will honor bargained agreements. </w:t>
      </w:r>
      <w:del w:id="74" w:author="Rebeca Agosto" w:date="2019-10-29T11:56:00Z">
        <w:r w:rsidDel="00F95695">
          <w:delText>What’s more</w:delText>
        </w:r>
      </w:del>
      <w:ins w:id="75" w:author="Rebeca Agosto" w:date="2019-10-29T11:56:00Z">
        <w:r w:rsidR="00F95695">
          <w:t>Moreover</w:t>
        </w:r>
      </w:ins>
      <w:r>
        <w:t>, cooperative contact for some group members can diffuse throughout the entire group through the process of indirect contact (knowledge of friendships between ingroup and outgroup members) and changes to social norms.</w:t>
      </w:r>
    </w:p>
    <w:p w14:paraId="40934CF6" w14:textId="755BEDE2" w:rsidR="00023403" w:rsidRDefault="00023403" w:rsidP="00FA7484">
      <w:pPr>
        <w:pStyle w:val="BodyText"/>
        <w:spacing w:line="360" w:lineRule="auto"/>
        <w:jc w:val="both"/>
        <w:rPr>
          <w:ins w:id="76" w:author="Rebeca Agosto" w:date="2019-10-29T12:06:00Z"/>
        </w:rPr>
      </w:pPr>
      <w:ins w:id="77" w:author="Rebeca Agosto" w:date="2019-10-29T12:06:00Z">
        <w:r>
          <w:t xml:space="preserve">The following paragraphs are very effective in showcasing how interesting, valuable and well-thought your study </w:t>
        </w:r>
      </w:ins>
      <w:ins w:id="78" w:author="Rebeca Agosto" w:date="2019-10-29T12:07:00Z">
        <w:r>
          <w:t>is</w:t>
        </w:r>
      </w:ins>
      <w:ins w:id="79" w:author="Rebeca Agosto" w:date="2019-10-29T12:06:00Z">
        <w:r>
          <w:t>.</w:t>
        </w:r>
      </w:ins>
      <w:ins w:id="80" w:author="Rebeca Agosto" w:date="2019-10-29T12:07:00Z">
        <w:r>
          <w:t xml:space="preserve"> I like the flow a lot, and they are also succinct.</w:t>
        </w:r>
      </w:ins>
    </w:p>
    <w:p w14:paraId="43F7709D" w14:textId="5AD1E036" w:rsidR="00DE7C9A" w:rsidRDefault="00CD4497" w:rsidP="00FA7484">
      <w:pPr>
        <w:pStyle w:val="BodyText"/>
        <w:spacing w:line="360" w:lineRule="auto"/>
        <w:jc w:val="both"/>
      </w:pPr>
      <w:r>
        <w:t xml:space="preserve">To test the ability of cooperative contact to reduce violent conflict,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w:t>
      </w:r>
      <w:commentRangeStart w:id="81"/>
      <w:r>
        <w:t xml:space="preserve">Sahel </w:t>
      </w:r>
      <w:commentRangeEnd w:id="81"/>
      <w:r w:rsidR="00F95695">
        <w:rPr>
          <w:rStyle w:val="CommentReference"/>
        </w:rPr>
        <w:commentReference w:id="81"/>
      </w:r>
      <w:r>
        <w:t xml:space="preserve">in recent years, and nowhere more than in Nigeria. The most recent conflict escalation </w:t>
      </w:r>
      <w:del w:id="82" w:author="Rebeca Agosto" w:date="2019-10-29T12:00:00Z">
        <w:r w:rsidDel="00F95695">
          <w:delText xml:space="preserve">has </w:delText>
        </w:r>
      </w:del>
      <w:r>
        <w:t>caused 7,000 deaths from 2014-2019, displaced hundreds of thousands of people from their homes, and cost</w:t>
      </w:r>
      <w:del w:id="83" w:author="Rebeca Agosto" w:date="2019-10-29T12:00:00Z">
        <w:r w:rsidDel="00F95695">
          <w:delText>s</w:delText>
        </w:r>
      </w:del>
      <w:r>
        <w:t xml:space="preserve"> $13 billion annually in lost economic productivity (Akinwotu 2018; Daniel 2018; Harwood 2019; McDougal et al. 2015).</w:t>
      </w:r>
    </w:p>
    <w:p w14:paraId="06A8033E" w14:textId="33CB8057" w:rsidR="00DE7C9A" w:rsidRDefault="00CD4497" w:rsidP="00FA7484">
      <w:pPr>
        <w:pStyle w:val="BodyText"/>
        <w:spacing w:line="360" w:lineRule="auto"/>
        <w:jc w:val="both"/>
      </w:pPr>
      <w:r>
        <w:t>We randomly assigned communities with ongoing farmer-pastoralist violence to receive a contact-based intervention or serve as a control group. The intervention formed mixed-group committees and provided them with funds to build infrastructure that would benefit both communities</w:t>
      </w:r>
      <w:ins w:id="84" w:author="Rebeca Agosto" w:date="2019-10-29T12:01:00Z">
        <w:r w:rsidR="00F95695">
          <w:t>.</w:t>
        </w:r>
      </w:ins>
      <w:del w:id="85" w:author="Rebeca Agosto" w:date="2019-10-29T12:01:00Z">
        <w:r w:rsidDel="00F95695">
          <w:delText>; c</w:delText>
        </w:r>
      </w:del>
      <w:ins w:id="86" w:author="Rebeca Agosto" w:date="2019-10-29T12:01:00Z">
        <w:r w:rsidR="00F95695">
          <w:t xml:space="preserve"> C</w:t>
        </w:r>
      </w:ins>
      <w:r>
        <w:t>ommittees then collaboratively chose and constructed infrastructure projects.</w:t>
      </w:r>
      <w:r>
        <w:rPr>
          <w:rStyle w:val="FootnoteReference"/>
        </w:rPr>
        <w:footnoteReference w:id="3"/>
      </w:r>
      <w:r>
        <w:t xml:space="preserve"> 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4"/>
      </w:r>
      <w:r>
        <w:t xml:space="preserve"> and twelve months of systematic observations in markets and social events during the intervention.</w:t>
      </w:r>
    </w:p>
    <w:p w14:paraId="76910A95" w14:textId="77777777" w:rsidR="00DE7C9A" w:rsidRDefault="00CD4497" w:rsidP="00FA7484">
      <w:pPr>
        <w:pStyle w:val="BodyText"/>
        <w:spacing w:line="360" w:lineRule="auto"/>
        <w:jc w:val="both"/>
      </w:pPr>
      <w:r>
        <w:lastRenderedPageBreak/>
        <w:t xml:space="preserve">We find that the program increased intergroup contact, intergroup trust, and perceptions of physical security. </w:t>
      </w:r>
      <w:commentRangeStart w:id="87"/>
      <w:r>
        <w:t>We see signs of the positive effects in fieldwork as well as in data – in one of the treatment sites, farmers defended pastoralists from a group of anti-pastoralist vigilantes, rather than assist the vigilantes in removing the pastoralists and claiming their land</w:t>
      </w:r>
      <w:commentRangeEnd w:id="87"/>
      <w:r w:rsidR="00023403">
        <w:rPr>
          <w:rStyle w:val="CommentReference"/>
        </w:rPr>
        <w:commentReference w:id="87"/>
      </w:r>
      <w:r>
        <w:t>.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14:paraId="354FE4A6" w14:textId="69E12E4C" w:rsidR="00DE7C9A" w:rsidRDefault="00CD4497" w:rsidP="00FA7484">
      <w:pPr>
        <w:pStyle w:val="BodyText"/>
        <w:spacing w:line="360" w:lineRule="auto"/>
        <w:jc w:val="both"/>
      </w:pPr>
      <w:r>
        <w:t xml:space="preserve">This study expands our knowledge about group conflict in several ways. First, </w:t>
      </w:r>
      <w:del w:id="88" w:author="Rebeca Agosto" w:date="2019-10-29T12:08:00Z">
        <w:r w:rsidDel="007C1721">
          <w:delText>this study</w:delText>
        </w:r>
      </w:del>
      <w:ins w:id="89" w:author="Rebeca Agosto" w:date="2019-10-29T12:08:00Z">
        <w:r w:rsidR="007C1721">
          <w:t>it</w:t>
        </w:r>
      </w:ins>
      <w:r>
        <w:t xml:space="preserve"> synthesizes psychological and rationalist explanations for violent group conflict, demonstrating how the two </w:t>
      </w:r>
      <w:commentRangeStart w:id="90"/>
      <w:r>
        <w:t>perspectives complement each other</w:t>
      </w:r>
      <w:commentRangeEnd w:id="90"/>
      <w:r w:rsidR="007C1721">
        <w:rPr>
          <w:rStyle w:val="CommentReference"/>
        </w:rPr>
        <w:commentReference w:id="90"/>
      </w:r>
      <w:r>
        <w:t>. Rationalist explanations teach that group conflict is a bargaining problem and violence is caused by incompatible incentives and mistrust; psychological explanations teach that emotions and group biases cause violent group conflict. We synthesize these perspectives to explain how psychological factors affect intergroup conflict by increasing or decreasing the likelihood of successful bargaining.</w:t>
      </w:r>
    </w:p>
    <w:p w14:paraId="55038B25" w14:textId="6513F3FC" w:rsidR="00DE7C9A" w:rsidRDefault="00CD4497" w:rsidP="00FA7484">
      <w:pPr>
        <w:pStyle w:val="BodyText"/>
        <w:spacing w:line="360" w:lineRule="auto"/>
        <w:jc w:val="both"/>
      </w:pPr>
      <w:r>
        <w:t xml:space="preserve">Second, this study teaches us about the capacity of intergroup contact to improve intergroup relations and reduce conflict. Peacebuilding organizations implement numerous contact-based interventions in violent contexts each year (Ditlmann, Samii, and Zeitzoff 2017), but its efficacy to improve intergroup attitudes amid real-world conflict is an open question (Ditlmann, Samii, and Zeitzoff 2017; Paluck, Green, and Green 2017). To our knowledge this is the </w:t>
      </w:r>
      <w:r w:rsidRPr="00604634">
        <w:rPr>
          <w:highlight w:val="yellow"/>
          <w:rPrChange w:id="91" w:author="Rebeca Agosto" w:date="2019-10-29T12:13:00Z">
            <w:rPr/>
          </w:rPrChange>
        </w:rPr>
        <w:t xml:space="preserve">first field experimental test of a contact-based intervention implemented during an active </w:t>
      </w:r>
      <w:commentRangeStart w:id="92"/>
      <w:r w:rsidRPr="00604634">
        <w:rPr>
          <w:highlight w:val="yellow"/>
          <w:rPrChange w:id="93" w:author="Rebeca Agosto" w:date="2019-10-29T12:13:00Z">
            <w:rPr/>
          </w:rPrChange>
        </w:rPr>
        <w:t>conflict</w:t>
      </w:r>
      <w:r>
        <w:t xml:space="preserve">. </w:t>
      </w:r>
      <w:commentRangeEnd w:id="92"/>
      <w:r w:rsidR="005B3B31">
        <w:rPr>
          <w:rStyle w:val="CommentReference"/>
        </w:rPr>
        <w:commentReference w:id="92"/>
      </w:r>
      <w:r>
        <w:t xml:space="preserve">The results suggest that contact-based peacebuilding programs can effectively improve relationships between conflicting groups and </w:t>
      </w:r>
      <w:del w:id="94" w:author="Rebeca Agosto" w:date="2019-10-29T12:16:00Z">
        <w:r w:rsidDel="005B3B31">
          <w:delText xml:space="preserve">is </w:delText>
        </w:r>
      </w:del>
      <w:ins w:id="95" w:author="Rebeca Agosto" w:date="2019-10-29T12:16:00Z">
        <w:r w:rsidR="005B3B31">
          <w:t>are</w:t>
        </w:r>
        <w:r w:rsidR="005B3B31">
          <w:t xml:space="preserve"> </w:t>
        </w:r>
      </w:ins>
      <w:r>
        <w:t>especially relevant to conflict resolution in the cases of intergroup and intercommunal conflicts.</w:t>
      </w:r>
    </w:p>
    <w:p w14:paraId="03FDF84A" w14:textId="58040FA6" w:rsidR="00DE7C9A" w:rsidRDefault="00CD4497" w:rsidP="00FA7484">
      <w:pPr>
        <w:pStyle w:val="BodyText"/>
        <w:spacing w:line="360" w:lineRule="auto"/>
        <w:jc w:val="both"/>
      </w:pPr>
      <w:r>
        <w:lastRenderedPageBreak/>
        <w:t>Third, this paper teaches us about settling disputes between sedentary peoples and nomadic peoples</w:t>
      </w:r>
      <w:ins w:id="96" w:author="Rebeca Agosto" w:date="2019-10-29T12:19:00Z">
        <w:r w:rsidR="005B3B31">
          <w:t>, which are</w:t>
        </w:r>
      </w:ins>
      <w:del w:id="97" w:author="Rebeca Agosto" w:date="2019-10-29T12:19:00Z">
        <w:r w:rsidDel="005B3B31">
          <w:delText>. Violent conflict between settled peoples and nomadic peoples is</w:delText>
        </w:r>
      </w:del>
      <w:r>
        <w:t xml:space="preserve"> on the rise throughout Africa</w:t>
      </w:r>
      <w:ins w:id="98" w:author="Rebeca Agosto" w:date="2019-10-29T12:21:00Z">
        <w:r w:rsidR="005B3B31">
          <w:t>.</w:t>
        </w:r>
      </w:ins>
      <w:del w:id="99" w:author="Rebeca Agosto" w:date="2019-10-29T12:19:00Z">
        <w:r w:rsidDel="005B3B31">
          <w:delText xml:space="preserve"> (Kuusaana and Bukari 2015; Mwamfupe 2015; Nnoko-Mewanu 2018)</w:delText>
        </w:r>
      </w:del>
      <w:del w:id="100" w:author="Rebeca Agosto" w:date="2019-10-29T12:21:00Z">
        <w:r w:rsidDel="005B3B31">
          <w:delText xml:space="preserve">. This study focuses on the Fulani, the largest semi-nomadic people on Earth </w:delText>
        </w:r>
      </w:del>
      <w:del w:id="101" w:author="Rebeca Agosto" w:date="2019-10-29T12:20:00Z">
        <w:r w:rsidDel="005B3B31">
          <w:delText xml:space="preserve">(Encyclopedia 2017). </w:delText>
        </w:r>
      </w:del>
      <w:del w:id="102" w:author="Rebeca Agosto" w:date="2019-10-29T12:21:00Z">
        <w:r w:rsidDel="005B3B31">
          <w:delText xml:space="preserve">Their way of life makes them targets for violence throughout Africa. Along with this conflict in Nigeria, Fulani in Mali have been the targets of violence so severe that researchers at Armed Conflict Location &amp; Event Data Project called it “ethnic cleansing” (Economist 2019). </w:delText>
        </w:r>
      </w:del>
      <w:ins w:id="103" w:author="Rebeca Agosto" w:date="2019-10-29T12:21:00Z">
        <w:r w:rsidR="005B3B31">
          <w:t xml:space="preserve"> </w:t>
        </w:r>
      </w:ins>
      <w:r>
        <w:t xml:space="preserve">Understanding how to prevent violent conflict between </w:t>
      </w:r>
      <w:del w:id="104" w:author="Rebeca Agosto" w:date="2019-10-29T12:20:00Z">
        <w:r w:rsidDel="005B3B31">
          <w:delText xml:space="preserve">Fulani </w:delText>
        </w:r>
      </w:del>
      <w:ins w:id="105" w:author="Rebeca Agosto" w:date="2019-10-29T12:20:00Z">
        <w:r w:rsidR="005B3B31">
          <w:t>nomadic</w:t>
        </w:r>
        <w:r w:rsidR="005B3B31">
          <w:t xml:space="preserve"> </w:t>
        </w:r>
      </w:ins>
      <w:r>
        <w:t xml:space="preserve">and settled peoples </w:t>
      </w:r>
      <w:ins w:id="106" w:author="Rebeca Agosto" w:date="2019-10-29T12:21:00Z">
        <w:r w:rsidR="005B3B31">
          <w:t xml:space="preserve">in Nigeria </w:t>
        </w:r>
      </w:ins>
      <w:r>
        <w:t xml:space="preserve">can help prevent violence that targets other nomadic and semi-nomadic peoples, such as the Tuaregs in West Africa, Uyghurs in Central Asia, Kochi in Afghanistan, and Khoisan of Southern Africa. Preventing such violence could help preserve a dying way of </w:t>
      </w:r>
      <w:commentRangeStart w:id="107"/>
      <w:r>
        <w:t>life</w:t>
      </w:r>
      <w:commentRangeEnd w:id="107"/>
      <w:r w:rsidR="005B3B31">
        <w:rPr>
          <w:rStyle w:val="CommentReference"/>
        </w:rPr>
        <w:commentReference w:id="107"/>
      </w:r>
      <w:r>
        <w:t>.</w:t>
      </w:r>
      <w:bookmarkStart w:id="108" w:name="_GoBack"/>
      <w:bookmarkEnd w:id="108"/>
    </w:p>
    <w:p w14:paraId="412AED4C" w14:textId="77777777" w:rsidR="00DE7C9A" w:rsidRDefault="00EE1DDE">
      <w:r>
        <w:rPr>
          <w:noProof/>
        </w:rPr>
        <w:pict w14:anchorId="1520CFB4">
          <v:rect id="_x0000_i1026" alt="" style="width:468pt;height:.05pt;mso-width-percent:0;mso-height-percent:0;mso-width-percent:0;mso-height-percent:0" o:hralign="center" o:hrstd="t" o:hr="t"/>
        </w:pict>
      </w:r>
    </w:p>
    <w:p w14:paraId="26DE6237" w14:textId="77777777" w:rsidR="00DE7C9A" w:rsidRDefault="00EE1DDE">
      <w:r>
        <w:rPr>
          <w:noProof/>
        </w:rPr>
        <w:pict w14:anchorId="1B53893B">
          <v:rect id="_x0000_i1025" alt="" style="width:468pt;height:.05pt;mso-width-percent:0;mso-height-percent:0;mso-width-percent:0;mso-height-percent:0" o:hralign="center" o:hrstd="t" o:hr="t"/>
        </w:pict>
      </w:r>
    </w:p>
    <w:p w14:paraId="3C6A9725" w14:textId="77777777" w:rsidR="00DE7C9A" w:rsidRDefault="00CD4497">
      <w:pPr>
        <w:pStyle w:val="Heading1"/>
      </w:pPr>
      <w:bookmarkStart w:id="109" w:name="references"/>
      <w:r>
        <w:t>References</w:t>
      </w:r>
      <w:bookmarkEnd w:id="109"/>
    </w:p>
    <w:p w14:paraId="60354500" w14:textId="77777777" w:rsidR="00DE7C9A" w:rsidRDefault="00CD4497">
      <w:pPr>
        <w:pStyle w:val="Bibliography"/>
      </w:pPr>
      <w:bookmarkStart w:id="110" w:name="ref-nyt2018nigeria"/>
      <w:bookmarkStart w:id="111" w:name="refs"/>
      <w:r>
        <w:t xml:space="preserve">Akinwotu, Emmanuel. 2018. “Nigeria’s Farmers and Herders Fight a Deadly Battle for Scarce Resources.” </w:t>
      </w:r>
      <w:r>
        <w:rPr>
          <w:i/>
        </w:rPr>
        <w:t>New York Times</w:t>
      </w:r>
      <w:r>
        <w:t xml:space="preserve">. </w:t>
      </w:r>
      <w:hyperlink r:id="rId10">
        <w:r>
          <w:rPr>
            <w:rStyle w:val="Hyperlink"/>
          </w:rPr>
          <w:t>https://www.nytimes.com/2018/06/25/world/africa/nigeria-herders-farmers.html</w:t>
        </w:r>
      </w:hyperlink>
      <w:r>
        <w:t>.</w:t>
      </w:r>
    </w:p>
    <w:p w14:paraId="76A4F3AD" w14:textId="77777777" w:rsidR="00DE7C9A" w:rsidRDefault="00CD4497">
      <w:pPr>
        <w:pStyle w:val="Bibliography"/>
      </w:pPr>
      <w:bookmarkStart w:id="112" w:name="ref-allport1954prejudice"/>
      <w:bookmarkEnd w:id="110"/>
      <w:r>
        <w:t xml:space="preserve">Allport, Gordon. 1954. “The Nature of Prejudice.” </w:t>
      </w:r>
      <w:r>
        <w:rPr>
          <w:i/>
        </w:rPr>
        <w:t>Garden City, NJ Anchor</w:t>
      </w:r>
      <w:r>
        <w:t>.</w:t>
      </w:r>
    </w:p>
    <w:p w14:paraId="31253C85" w14:textId="77777777" w:rsidR="00DE7C9A" w:rsidRDefault="00CD4497">
      <w:pPr>
        <w:pStyle w:val="Bibliography"/>
      </w:pPr>
      <w:bookmarkStart w:id="113" w:name="ref-chang2019building"/>
      <w:bookmarkEnd w:id="112"/>
      <w:r>
        <w:t xml:space="preserve">Chang, Han Il, and Leonid Peisakhin. 2019. “Building Cooperation Among Groups in Conflict: An Experiment on Intersectarian Cooperation in Lebanon.” </w:t>
      </w:r>
      <w:r>
        <w:rPr>
          <w:i/>
        </w:rPr>
        <w:t>American Journal of Political Science</w:t>
      </w:r>
      <w:r>
        <w:t xml:space="preserve"> 63(1): 146–62.</w:t>
      </w:r>
    </w:p>
    <w:p w14:paraId="7C8F79C7" w14:textId="77777777" w:rsidR="00DE7C9A" w:rsidRDefault="00CD4497">
      <w:pPr>
        <w:pStyle w:val="Bibliography"/>
      </w:pPr>
      <w:bookmarkStart w:id="114" w:name="ref-cikara2014their"/>
      <w:bookmarkEnd w:id="113"/>
      <w:r>
        <w:t xml:space="preserve">Cikara, Mina, Emile Bruneau, Jay J Van Bavel, and Rebecca Saxe. 2014. “Their Pain Gives Us Pleasure: How Intergroup Dynamics Shape Empathic Failures and Counter-Empathic Responses.” </w:t>
      </w:r>
      <w:r>
        <w:rPr>
          <w:i/>
        </w:rPr>
        <w:t>Journal of experimental social psychology</w:t>
      </w:r>
      <w:r>
        <w:t xml:space="preserve"> 55: 110–25.</w:t>
      </w:r>
    </w:p>
    <w:p w14:paraId="273FC1BA" w14:textId="77777777" w:rsidR="00DE7C9A" w:rsidRDefault="00CD4497">
      <w:pPr>
        <w:pStyle w:val="Bibliography"/>
      </w:pPr>
      <w:bookmarkStart w:id="115" w:name="ref-claassen2016group"/>
      <w:bookmarkEnd w:id="114"/>
      <w:r>
        <w:t xml:space="preserve">Claassen, Christopher. 2016. “Group Entitlement, Anger and Participation in Intergroup Violence.” </w:t>
      </w:r>
      <w:r>
        <w:rPr>
          <w:i/>
        </w:rPr>
        <w:t>British Journal of Political Science</w:t>
      </w:r>
      <w:r>
        <w:t xml:space="preserve"> 46(1): 127–48.</w:t>
      </w:r>
    </w:p>
    <w:p w14:paraId="53F7CEEA" w14:textId="77777777" w:rsidR="00DE7C9A" w:rsidRDefault="00CD4497">
      <w:pPr>
        <w:pStyle w:val="Bibliography"/>
      </w:pPr>
      <w:bookmarkStart w:id="116" w:name="ref-colgan2015revolution"/>
      <w:bookmarkEnd w:id="115"/>
      <w:r>
        <w:t xml:space="preserve">Colgan, Jeff D, and Jessica LP Weeks. 2015. “Revolution, Personalist Dictatorships, and International Conflict.” </w:t>
      </w:r>
      <w:r>
        <w:rPr>
          <w:i/>
        </w:rPr>
        <w:t>International Organization</w:t>
      </w:r>
      <w:r>
        <w:t xml:space="preserve"> 69(1): 163–94.</w:t>
      </w:r>
    </w:p>
    <w:p w14:paraId="64C9D8BF" w14:textId="77777777" w:rsidR="00DE7C9A" w:rsidRDefault="00CD4497">
      <w:pPr>
        <w:pStyle w:val="Bibliography"/>
      </w:pPr>
      <w:bookmarkStart w:id="117" w:name="ref-daniel2018anti"/>
      <w:bookmarkEnd w:id="116"/>
      <w:r>
        <w:t xml:space="preserve">Daniel, Soni. 2018. “Anti-Open Grazing Law: Nass, Benue, Kwara, Taraba Tackle Defence Minister.” </w:t>
      </w:r>
      <w:r>
        <w:rPr>
          <w:i/>
        </w:rPr>
        <w:t>Vanguard</w:t>
      </w:r>
      <w:r>
        <w:t xml:space="preserve">. </w:t>
      </w:r>
      <w:hyperlink r:id="rId11">
        <w:r>
          <w:rPr>
            <w:rStyle w:val="Hyperlink"/>
          </w:rPr>
          <w:t>https://www.vanguardngr.com/2018/06/anti-open-grazing-law-nass-benue-kwara-taraba-tackle-defence-minister/</w:t>
        </w:r>
      </w:hyperlink>
      <w:r>
        <w:t>.</w:t>
      </w:r>
    </w:p>
    <w:p w14:paraId="2E8D0D40" w14:textId="77777777" w:rsidR="00DE7C9A" w:rsidRDefault="00CD4497">
      <w:pPr>
        <w:pStyle w:val="Bibliography"/>
      </w:pPr>
      <w:bookmarkStart w:id="118" w:name="ref-dewall2011general"/>
      <w:bookmarkEnd w:id="117"/>
      <w:r>
        <w:lastRenderedPageBreak/>
        <w:t xml:space="preserve">DeWall, C Nathan, Craig A Anderson, and Brad J Bushman. 2011. “The General Aggression Model: Theoretical Extensions to Violence.” </w:t>
      </w:r>
      <w:r>
        <w:rPr>
          <w:i/>
        </w:rPr>
        <w:t>Psychology of Violence</w:t>
      </w:r>
      <w:r>
        <w:t xml:space="preserve"> 1(3): 245.</w:t>
      </w:r>
    </w:p>
    <w:p w14:paraId="74421F5F" w14:textId="77777777" w:rsidR="00DE7C9A" w:rsidRDefault="00CD4497">
      <w:pPr>
        <w:pStyle w:val="Bibliography"/>
      </w:pPr>
      <w:bookmarkStart w:id="119" w:name="ref-ditlmann2017addressing"/>
      <w:bookmarkEnd w:id="118"/>
      <w:r>
        <w:t xml:space="preserve">Ditlmann, Ruth K, Cyrus Samii, and Thomas Zeitzoff. 2017. “Addressing Violent Intergroup Conflict from the Bottom up?” </w:t>
      </w:r>
      <w:r>
        <w:rPr>
          <w:i/>
        </w:rPr>
        <w:t>Social Issues and Policy Review</w:t>
      </w:r>
      <w:r>
        <w:t xml:space="preserve"> 11(1): 38–77.</w:t>
      </w:r>
    </w:p>
    <w:p w14:paraId="27BA7886" w14:textId="77777777" w:rsidR="00DE7C9A" w:rsidRDefault="00CD4497">
      <w:pPr>
        <w:pStyle w:val="Bibliography"/>
      </w:pPr>
      <w:bookmarkStart w:id="120" w:name="ref-doyle2000international"/>
      <w:bookmarkEnd w:id="119"/>
      <w:r>
        <w:t xml:space="preserve">Doyle, Michael W, and Nicholas Sambanis. 2000. “International Peacebuilding: A Theoretical and Quantitative Analysis.” </w:t>
      </w:r>
      <w:r>
        <w:rPr>
          <w:i/>
        </w:rPr>
        <w:t>American political science review</w:t>
      </w:r>
      <w:r>
        <w:t xml:space="preserve"> 94(4): 779–801.</w:t>
      </w:r>
    </w:p>
    <w:p w14:paraId="37AE6DA5" w14:textId="77777777" w:rsidR="00DE7C9A" w:rsidRDefault="00CD4497">
      <w:pPr>
        <w:pStyle w:val="Bibliography"/>
      </w:pPr>
      <w:bookmarkStart w:id="121" w:name="ref-duncan1976differential"/>
      <w:bookmarkEnd w:id="120"/>
      <w:r>
        <w:t xml:space="preserve">Duncan, Birt L. 1976. “Differential Social Perception and Attribution of Intergroup Violence: Testing the Lower Limits of Stereotyping of Blacks.” </w:t>
      </w:r>
      <w:r>
        <w:rPr>
          <w:i/>
        </w:rPr>
        <w:t>Journal of personality and social psychology</w:t>
      </w:r>
      <w:r>
        <w:t xml:space="preserve"> 34(4): 590.</w:t>
      </w:r>
    </w:p>
    <w:p w14:paraId="39B118ED" w14:textId="77777777" w:rsidR="00DE7C9A" w:rsidRDefault="00CD4497">
      <w:pPr>
        <w:pStyle w:val="Bibliography"/>
      </w:pPr>
      <w:bookmarkStart w:id="122" w:name="ref-economist2019militias"/>
      <w:bookmarkEnd w:id="121"/>
      <w:r>
        <w:t xml:space="preserve">Economist, The. 2019. “Malicious Malitias: States in the Sahel Have Unleashed Ethnic Gangs with Guns.” </w:t>
      </w:r>
      <w:r>
        <w:rPr>
          <w:i/>
        </w:rPr>
        <w:t>The Economist</w:t>
      </w:r>
      <w:r>
        <w:t xml:space="preserve">. </w:t>
      </w:r>
      <w:hyperlink r:id="rId12">
        <w:r>
          <w:rPr>
            <w:rStyle w:val="Hyperlink"/>
          </w:rPr>
          <w:t>https://www.economist.com/middle-east-and-africa/2019/05/04/states-in-the-sahel-have-unleashed-ethnic-gangs-with-guns</w:t>
        </w:r>
      </w:hyperlink>
      <w:r>
        <w:t>.</w:t>
      </w:r>
    </w:p>
    <w:p w14:paraId="5A160899" w14:textId="77777777" w:rsidR="00DE7C9A" w:rsidRDefault="00CD4497">
      <w:pPr>
        <w:pStyle w:val="Bibliography"/>
      </w:pPr>
      <w:bookmarkStart w:id="123" w:name="ref-fulanisize2017"/>
      <w:bookmarkEnd w:id="122"/>
      <w:r>
        <w:t xml:space="preserve">Encyclopedia, New World. 2017. “Fulani — New World Encyclopedia,” </w:t>
      </w:r>
      <w:hyperlink r:id="rId13">
        <w:r>
          <w:rPr>
            <w:rStyle w:val="Hyperlink"/>
          </w:rPr>
          <w:t>//www.newworldencyclopedia.org/p/index.php?title=Fulani&amp;oldid=1004777</w:t>
        </w:r>
      </w:hyperlink>
      <w:r>
        <w:t>.</w:t>
      </w:r>
    </w:p>
    <w:p w14:paraId="1A54C0E2" w14:textId="77777777" w:rsidR="00DE7C9A" w:rsidRDefault="00CD4497">
      <w:pPr>
        <w:pStyle w:val="Bibliography"/>
      </w:pPr>
      <w:bookmarkStart w:id="124" w:name="ref-fearon1994ethnic"/>
      <w:bookmarkEnd w:id="123"/>
      <w:r>
        <w:t xml:space="preserve">Fearon, James D. 1994. “Ethnic War as a Commitment Problem.” In </w:t>
      </w:r>
      <w:r>
        <w:rPr>
          <w:i/>
        </w:rPr>
        <w:t>Annual Meetings of the American Political Science Association</w:t>
      </w:r>
      <w:r>
        <w:t>, 2–5.</w:t>
      </w:r>
    </w:p>
    <w:p w14:paraId="407855C6" w14:textId="77777777" w:rsidR="00DE7C9A" w:rsidRDefault="00CD4497">
      <w:pPr>
        <w:pStyle w:val="Bibliography"/>
      </w:pPr>
      <w:bookmarkStart w:id="125" w:name="ref-fearon1995rationalist"/>
      <w:bookmarkEnd w:id="124"/>
      <w:r>
        <w:t xml:space="preserve">———. 1995. “Rationalist Explanations for War.” </w:t>
      </w:r>
      <w:r>
        <w:rPr>
          <w:i/>
        </w:rPr>
        <w:t>International organization</w:t>
      </w:r>
      <w:r>
        <w:t xml:space="preserve"> 49(3): 379–414.</w:t>
      </w:r>
    </w:p>
    <w:p w14:paraId="637F6532" w14:textId="77777777" w:rsidR="00DE7C9A" w:rsidRDefault="00CD4497">
      <w:pPr>
        <w:pStyle w:val="Bibliography"/>
      </w:pPr>
      <w:bookmarkStart w:id="126" w:name="ref-fearon1998commitment"/>
      <w:bookmarkEnd w:id="125"/>
      <w:r>
        <w:t xml:space="preserve">———. 1998. “Commitment Problems and the Spread of Ethnic Conflict.” </w:t>
      </w:r>
      <w:r>
        <w:rPr>
          <w:i/>
        </w:rPr>
        <w:t>The international spread of ethnic conflict</w:t>
      </w:r>
      <w:r>
        <w:t xml:space="preserve"> 107.</w:t>
      </w:r>
    </w:p>
    <w:p w14:paraId="295A07F5" w14:textId="77777777" w:rsidR="00DE7C9A" w:rsidRDefault="00CD4497">
      <w:pPr>
        <w:pStyle w:val="Bibliography"/>
      </w:pPr>
      <w:bookmarkStart w:id="127" w:name="ref-halperin2011emotional"/>
      <w:bookmarkEnd w:id="126"/>
      <w:r>
        <w:t>Halperin, Eran. 2011. “The Emotional Roots of Intergroup Aggression: The Distinct Roles of Anger and Hatred.”</w:t>
      </w:r>
    </w:p>
    <w:p w14:paraId="7DEFFED8" w14:textId="77777777" w:rsidR="00DE7C9A" w:rsidRDefault="00CD4497">
      <w:pPr>
        <w:pStyle w:val="Bibliography"/>
      </w:pPr>
      <w:bookmarkStart w:id="128" w:name="ref-council2019nigeria"/>
      <w:bookmarkEnd w:id="127"/>
      <w:r>
        <w:t xml:space="preserve">Harwood, Asch. 2019. “Update: The Numbers Behind Sectarian Violence in Nigeria.” </w:t>
      </w:r>
      <w:r>
        <w:rPr>
          <w:i/>
        </w:rPr>
        <w:t>Council on Foreign Relations</w:t>
      </w:r>
      <w:r>
        <w:t xml:space="preserve">. </w:t>
      </w:r>
      <w:hyperlink r:id="rId14">
        <w:r>
          <w:rPr>
            <w:rStyle w:val="Hyperlink"/>
          </w:rPr>
          <w:t>https://www.cfr.org/blog/update-numbers-behind-sectarian-violence-nigeria</w:t>
        </w:r>
      </w:hyperlink>
      <w:r>
        <w:t>.</w:t>
      </w:r>
    </w:p>
    <w:p w14:paraId="7B109130" w14:textId="77777777" w:rsidR="00DE7C9A" w:rsidRDefault="00CD4497">
      <w:pPr>
        <w:pStyle w:val="Bibliography"/>
      </w:pPr>
      <w:bookmarkStart w:id="129" w:name="ref-haslam2014dehumanization"/>
      <w:bookmarkEnd w:id="128"/>
      <w:r>
        <w:t xml:space="preserve">Haslam, Nick, and Steve Loughnan. 2014. “Dehumanization and Infrahumanization.” </w:t>
      </w:r>
      <w:r>
        <w:rPr>
          <w:i/>
        </w:rPr>
        <w:t>Annual review of psychology</w:t>
      </w:r>
      <w:r>
        <w:t xml:space="preserve"> 65: 399–423.</w:t>
      </w:r>
    </w:p>
    <w:p w14:paraId="459ECDDB" w14:textId="77777777" w:rsidR="00DE7C9A" w:rsidRDefault="00CD4497">
      <w:pPr>
        <w:pStyle w:val="Bibliography"/>
      </w:pPr>
      <w:bookmarkStart w:id="130" w:name="ref-hewstone1990ultimate"/>
      <w:bookmarkEnd w:id="129"/>
      <w:r>
        <w:t xml:space="preserve">Hewstone, Miles. 1990. “The ‘Ultimate Attribution Error’? A Review of the Literature on Intergroup Causal Attribution.” </w:t>
      </w:r>
      <w:r>
        <w:rPr>
          <w:i/>
        </w:rPr>
        <w:t>European Journal of Social Psychology</w:t>
      </w:r>
      <w:r>
        <w:t xml:space="preserve"> 20(4): 311–35.</w:t>
      </w:r>
    </w:p>
    <w:p w14:paraId="784C284A" w14:textId="77777777" w:rsidR="00DE7C9A" w:rsidRDefault="00CD4497">
      <w:pPr>
        <w:pStyle w:val="Bibliography"/>
      </w:pPr>
      <w:bookmarkStart w:id="131" w:name="ref-kteily2016they"/>
      <w:bookmarkEnd w:id="130"/>
      <w:r>
        <w:t xml:space="preserve">Kteily, Nour, Gordon Hodson, and Emile Bruneau. 2016. “They See Us as Less Than Human: Metadehumanization Predicts Intergroup Conflict via Reciprocal Dehumanization.” </w:t>
      </w:r>
      <w:r>
        <w:rPr>
          <w:i/>
        </w:rPr>
        <w:t>Journal of Personality and Social Psychology</w:t>
      </w:r>
      <w:r>
        <w:t xml:space="preserve"> 110(3): 343.</w:t>
      </w:r>
    </w:p>
    <w:p w14:paraId="1CB2A801" w14:textId="77777777" w:rsidR="00DE7C9A" w:rsidRDefault="00CD4497">
      <w:pPr>
        <w:pStyle w:val="Bibliography"/>
      </w:pPr>
      <w:bookmarkStart w:id="132" w:name="ref-kuusaana2015land"/>
      <w:bookmarkEnd w:id="131"/>
      <w:r>
        <w:t xml:space="preserve">Kuusaana, Elias Danyi, and Kaderi Noagah Bukari. 2015. “Land Conflicts Between Smallholders and Fulani Pastoralists in Ghana: Evidence from the Asante Akim North District (Aand).” </w:t>
      </w:r>
      <w:r>
        <w:rPr>
          <w:i/>
        </w:rPr>
        <w:t>Journal of rural studies</w:t>
      </w:r>
      <w:r>
        <w:t xml:space="preserve"> 42: 52–62.</w:t>
      </w:r>
    </w:p>
    <w:p w14:paraId="0CE3F16D" w14:textId="77777777" w:rsidR="00DE7C9A" w:rsidRDefault="00CD4497">
      <w:pPr>
        <w:pStyle w:val="Bibliography"/>
      </w:pPr>
      <w:bookmarkStart w:id="133" w:name="ref-kydd2000trust"/>
      <w:bookmarkEnd w:id="132"/>
      <w:r>
        <w:lastRenderedPageBreak/>
        <w:t xml:space="preserve">Kydd, Andrew. 2000. “Trust, Reassurance, and Cooperation.” </w:t>
      </w:r>
      <w:r>
        <w:rPr>
          <w:i/>
        </w:rPr>
        <w:t>International Organization</w:t>
      </w:r>
      <w:r>
        <w:t xml:space="preserve"> 54(2): 325–57.</w:t>
      </w:r>
    </w:p>
    <w:p w14:paraId="1FB1ABE1" w14:textId="77777777" w:rsidR="00DE7C9A" w:rsidRDefault="00CD4497">
      <w:pPr>
        <w:pStyle w:val="Bibliography"/>
      </w:pPr>
      <w:bookmarkStart w:id="134" w:name="ref-kydd2006can"/>
      <w:bookmarkEnd w:id="133"/>
      <w:r>
        <w:t xml:space="preserve">Kydd, Andrew H. 2006. “When Can Mediators Build Trust?” </w:t>
      </w:r>
      <w:r>
        <w:rPr>
          <w:i/>
        </w:rPr>
        <w:t>American Political Science Review</w:t>
      </w:r>
      <w:r>
        <w:t xml:space="preserve"> 100(3): 449–62.</w:t>
      </w:r>
    </w:p>
    <w:p w14:paraId="7E1BA2F0" w14:textId="77777777" w:rsidR="00DE7C9A" w:rsidRDefault="00CD4497">
      <w:pPr>
        <w:pStyle w:val="Bibliography"/>
      </w:pPr>
      <w:bookmarkStart w:id="135" w:name="ref-lake2003international"/>
      <w:bookmarkEnd w:id="134"/>
      <w:r>
        <w:t xml:space="preserve">Lake, David A. 2003. “International Relations Theory and Internal Conflict: Insights from the Interstices.” </w:t>
      </w:r>
      <w:r>
        <w:rPr>
          <w:i/>
        </w:rPr>
        <w:t>International Studies Review</w:t>
      </w:r>
      <w:r>
        <w:t xml:space="preserve"> 5(4): 81–89.</w:t>
      </w:r>
    </w:p>
    <w:p w14:paraId="0546C6FB" w14:textId="77777777" w:rsidR="00DE7C9A" w:rsidRDefault="00CD4497">
      <w:pPr>
        <w:pStyle w:val="Bibliography"/>
      </w:pPr>
      <w:bookmarkStart w:id="136" w:name="ref-mcdougal2015effect"/>
      <w:bookmarkEnd w:id="135"/>
      <w:r>
        <w:t xml:space="preserve">McDougal, Topher L et al. 2015. “The Effect of Farmer-Pastoralist Violence on Income: New Survey Evidence from Nigeria’s Middle Belt States.” </w:t>
      </w:r>
      <w:r>
        <w:rPr>
          <w:i/>
        </w:rPr>
        <w:t>Economics of Peace and Security Journal</w:t>
      </w:r>
      <w:r>
        <w:t xml:space="preserve"> 10(1): 54–65.</w:t>
      </w:r>
    </w:p>
    <w:p w14:paraId="074C2CFB" w14:textId="77777777" w:rsidR="00DE7C9A" w:rsidRDefault="00CD4497">
      <w:pPr>
        <w:pStyle w:val="Bibliography"/>
      </w:pPr>
      <w:bookmarkStart w:id="137" w:name="ref-mwamfupe2015persistence"/>
      <w:bookmarkEnd w:id="136"/>
      <w:r>
        <w:t xml:space="preserve">Mwamfupe, Davis. 2015. “Persistence of Farmer-Herder Conflicts in Tanzania.” </w:t>
      </w:r>
      <w:r>
        <w:rPr>
          <w:i/>
        </w:rPr>
        <w:t>International Journal of Scientific and Research Publications</w:t>
      </w:r>
      <w:r>
        <w:t xml:space="preserve"> 5(2): 1–8.</w:t>
      </w:r>
    </w:p>
    <w:p w14:paraId="10664997" w14:textId="77777777" w:rsidR="00DE7C9A" w:rsidRDefault="00CD4497">
      <w:pPr>
        <w:pStyle w:val="Bibliography"/>
      </w:pPr>
      <w:bookmarkStart w:id="138" w:name="ref-hrc2018farmer"/>
      <w:bookmarkEnd w:id="137"/>
      <w:r>
        <w:t xml:space="preserve">Nnoko-Mewanu, Juliana. 2018. “Farmer-Herder Conflicts on the Rise in Africa.” </w:t>
      </w:r>
      <w:r>
        <w:rPr>
          <w:i/>
        </w:rPr>
        <w:t>Human Rights Watch</w:t>
      </w:r>
      <w:r>
        <w:t>.</w:t>
      </w:r>
    </w:p>
    <w:p w14:paraId="3F21E65E" w14:textId="77777777" w:rsidR="00DE7C9A" w:rsidRDefault="00CD4497">
      <w:pPr>
        <w:pStyle w:val="Bibliography"/>
      </w:pPr>
      <w:bookmarkStart w:id="139" w:name="ref-paluck2009jsp"/>
      <w:bookmarkEnd w:id="138"/>
      <w:r>
        <w:t xml:space="preserve">Paluck, Elizabeth Levy. 2009. “Reducing Intergroup Prejudice and Conflict Using the Media: A Field Experiment in Rwanda.” </w:t>
      </w:r>
      <w:r>
        <w:rPr>
          <w:i/>
        </w:rPr>
        <w:t>Journal of personality and social psychology</w:t>
      </w:r>
      <w:r>
        <w:t xml:space="preserve"> 96(3): 574.</w:t>
      </w:r>
    </w:p>
    <w:p w14:paraId="128F8D0D" w14:textId="77777777" w:rsidR="00DE7C9A" w:rsidRDefault="00CD4497">
      <w:pPr>
        <w:pStyle w:val="Bibliography"/>
      </w:pPr>
      <w:bookmarkStart w:id="140" w:name="ref-paluck2017contact"/>
      <w:bookmarkEnd w:id="139"/>
      <w:r>
        <w:t>Paluck, Elizabeth Levy, Seth Green, and Donald P Green. 2017. “The Contact Hypothesis Revisited.”</w:t>
      </w:r>
    </w:p>
    <w:p w14:paraId="2822EA97" w14:textId="77777777" w:rsidR="00DE7C9A" w:rsidRDefault="00CD4497">
      <w:pPr>
        <w:pStyle w:val="Bibliography"/>
      </w:pPr>
      <w:bookmarkStart w:id="141" w:name="ref-petersen2002understanding"/>
      <w:bookmarkEnd w:id="140"/>
      <w:r>
        <w:t xml:space="preserve">Petersen, Roger D. 2002. </w:t>
      </w:r>
      <w:r>
        <w:rPr>
          <w:i/>
        </w:rPr>
        <w:t>Understanding Ethnic Violence: Fear, Hatred, and Resentment in Twentieth-Century Eastern Europe</w:t>
      </w:r>
      <w:r>
        <w:t>. Cambridge University Press.</w:t>
      </w:r>
    </w:p>
    <w:p w14:paraId="5E8E658A" w14:textId="77777777" w:rsidR="00DE7C9A" w:rsidRDefault="00CD4497">
      <w:pPr>
        <w:pStyle w:val="Bibliography"/>
      </w:pPr>
      <w:bookmarkStart w:id="142" w:name="ref-powell2006war"/>
      <w:bookmarkEnd w:id="141"/>
      <w:r>
        <w:t xml:space="preserve">Powell, Robert. 2006. “War as a Commitment Problem.” </w:t>
      </w:r>
      <w:r>
        <w:rPr>
          <w:i/>
        </w:rPr>
        <w:t>International organization</w:t>
      </w:r>
      <w:r>
        <w:t xml:space="preserve"> 60(1): 169–203.</w:t>
      </w:r>
    </w:p>
    <w:p w14:paraId="17DA524D" w14:textId="77777777" w:rsidR="00DE7C9A" w:rsidRDefault="00CD4497">
      <w:pPr>
        <w:pStyle w:val="Bibliography"/>
      </w:pPr>
      <w:bookmarkStart w:id="143" w:name="ref-reed2016bargaining"/>
      <w:bookmarkEnd w:id="142"/>
      <w:r>
        <w:t xml:space="preserve">Reed, William, David Clark, Timothy Nordstrom, and Daniel Siegel. 2016. “Bargaining in the Shadow of a Commitment Problem.” </w:t>
      </w:r>
      <w:r>
        <w:rPr>
          <w:i/>
        </w:rPr>
        <w:t>Research &amp; Politics</w:t>
      </w:r>
      <w:r>
        <w:t xml:space="preserve"> 3(3): 2053168016666848.</w:t>
      </w:r>
    </w:p>
    <w:p w14:paraId="2D940E6B" w14:textId="77777777" w:rsidR="00DE7C9A" w:rsidRDefault="00CD4497">
      <w:pPr>
        <w:pStyle w:val="Bibliography"/>
      </w:pPr>
      <w:bookmarkStart w:id="144" w:name="ref-riek2006threat"/>
      <w:bookmarkEnd w:id="143"/>
      <w:r>
        <w:t xml:space="preserve">Riek, Blake M, Eric W Mania, and Samuel L Gaertner. 2006. “Intergroup Threat and Outgroup Attitudes: A Meta-Analytic Review.” </w:t>
      </w:r>
      <w:r>
        <w:rPr>
          <w:i/>
        </w:rPr>
        <w:t>Personality and social psychology review</w:t>
      </w:r>
      <w:r>
        <w:t xml:space="preserve"> 10(4): 336–53.</w:t>
      </w:r>
    </w:p>
    <w:p w14:paraId="23F9EC6D" w14:textId="77777777" w:rsidR="00DE7C9A" w:rsidRDefault="00CD4497">
      <w:pPr>
        <w:pStyle w:val="Bibliography"/>
      </w:pPr>
      <w:bookmarkStart w:id="145" w:name="ref-rohner2013war"/>
      <w:bookmarkEnd w:id="144"/>
      <w:r>
        <w:t xml:space="preserve">Rohner, Dominic, Mathias Thoenig, and Fabrizio Zilibotti. 2013. “War Signals: A Theory of Trade, Trust, and Conflict.” </w:t>
      </w:r>
      <w:r>
        <w:rPr>
          <w:i/>
        </w:rPr>
        <w:t>Review of Economic Studies</w:t>
      </w:r>
      <w:r>
        <w:t xml:space="preserve"> 80(3): 1114–47.</w:t>
      </w:r>
    </w:p>
    <w:p w14:paraId="45EFC500" w14:textId="77777777" w:rsidR="00DE7C9A" w:rsidRDefault="00CD4497">
      <w:pPr>
        <w:pStyle w:val="Bibliography"/>
      </w:pPr>
      <w:bookmarkStart w:id="146" w:name="ref-scacco2018nigeria"/>
      <w:bookmarkEnd w:id="145"/>
      <w:r>
        <w:t xml:space="preserve">Scacco, Alexandra, and Shana S Warren. 2018. “Can Social Contact Reduce Prejudice and Discrimination? Evidence from a Field Experiment in Nigeria.” </w:t>
      </w:r>
      <w:r>
        <w:rPr>
          <w:i/>
        </w:rPr>
        <w:t>American Political Science Review</w:t>
      </w:r>
      <w:r>
        <w:t xml:space="preserve"> 112(3): 654–77.</w:t>
      </w:r>
    </w:p>
    <w:p w14:paraId="1A655BB5" w14:textId="77777777" w:rsidR="00DE7C9A" w:rsidRDefault="00CD4497">
      <w:pPr>
        <w:pStyle w:val="Bibliography"/>
      </w:pPr>
      <w:bookmarkStart w:id="147" w:name="ref-schaller2008intergroup"/>
      <w:bookmarkEnd w:id="146"/>
      <w:r>
        <w:t>Schaller, Mark, and Steven L Neuberg. 2008. “Intergroup Prejudices and Intergroup Conflicts.”</w:t>
      </w:r>
    </w:p>
    <w:p w14:paraId="3D7BE5E7" w14:textId="77777777" w:rsidR="00DE7C9A" w:rsidRDefault="00CD4497">
      <w:pPr>
        <w:pStyle w:val="Bibliography"/>
      </w:pPr>
      <w:bookmarkStart w:id="148" w:name="ref-simonovits2018seeing"/>
      <w:bookmarkEnd w:id="147"/>
      <w:r>
        <w:lastRenderedPageBreak/>
        <w:t xml:space="preserve">Simonovits, Gábor, Gabor Kezdi, and Peter Kardos. 2018. “Seeing the World Through the Other’s Eye: An Online Intervention Reducing Ethnic Prejudice.” </w:t>
      </w:r>
      <w:r>
        <w:rPr>
          <w:i/>
        </w:rPr>
        <w:t>American Political Science Review</w:t>
      </w:r>
      <w:r>
        <w:t xml:space="preserve"> 112(1): 186–93.</w:t>
      </w:r>
    </w:p>
    <w:p w14:paraId="552F9CC4" w14:textId="77777777" w:rsidR="00DE7C9A" w:rsidRDefault="00CD4497">
      <w:pPr>
        <w:pStyle w:val="Bibliography"/>
      </w:pPr>
      <w:bookmarkStart w:id="149" w:name="ref-staub2001ethnopolitical"/>
      <w:bookmarkEnd w:id="148"/>
      <w:r>
        <w:t>Staub, Ervin. 2001. “Ethnopolitical and Other Group Violence: Origins and Prevention.”</w:t>
      </w:r>
    </w:p>
    <w:p w14:paraId="1E9E00D8" w14:textId="77777777" w:rsidR="00DE7C9A" w:rsidRDefault="00CD4497">
      <w:pPr>
        <w:pStyle w:val="Bibliography"/>
      </w:pPr>
      <w:bookmarkStart w:id="150" w:name="ref-stephan2011intergroupThreat"/>
      <w:bookmarkEnd w:id="149"/>
      <w:r>
        <w:t xml:space="preserve">Stephan, Walter G, and Marisa D Mealy. 2011. “Intergroup Threat Theory.” </w:t>
      </w:r>
      <w:r>
        <w:rPr>
          <w:i/>
        </w:rPr>
        <w:t>The encyclopedia of peace psychology</w:t>
      </w:r>
      <w:r>
        <w:t>.</w:t>
      </w:r>
    </w:p>
    <w:p w14:paraId="2E9318B0" w14:textId="77777777" w:rsidR="00DE7C9A" w:rsidRDefault="00CD4497">
      <w:pPr>
        <w:pStyle w:val="Bibliography"/>
      </w:pPr>
      <w:bookmarkStart w:id="151" w:name="ref-ucdp"/>
      <w:bookmarkEnd w:id="150"/>
      <w:r>
        <w:t xml:space="preserve">Sundberg, Ralph, and Erik Melander. 2013. “Introducing the Ucdp Georeferenced Event Dataset.” </w:t>
      </w:r>
      <w:r>
        <w:rPr>
          <w:i/>
        </w:rPr>
        <w:t>Journal of Peace Research</w:t>
      </w:r>
      <w:r>
        <w:t xml:space="preserve"> 50(4): 523–32.</w:t>
      </w:r>
    </w:p>
    <w:p w14:paraId="5C26F6F2" w14:textId="77777777" w:rsidR="00DE7C9A" w:rsidRDefault="00CD4497">
      <w:pPr>
        <w:pStyle w:val="Bibliography"/>
      </w:pPr>
      <w:bookmarkStart w:id="152" w:name="ref-todd2014perspective"/>
      <w:bookmarkEnd w:id="151"/>
      <w:r>
        <w:t xml:space="preserve">Todd, Andrew R, and Adam D Galinsky. 2014. “Perspective-Taking as a Strategy for Improving Intergroup Relations: Evidence, Mechanisms, and Qualifications.” </w:t>
      </w:r>
      <w:r>
        <w:rPr>
          <w:i/>
        </w:rPr>
        <w:t>Social and Personality Psychology Compass</w:t>
      </w:r>
      <w:r>
        <w:t xml:space="preserve"> 8(7): 374–87.</w:t>
      </w:r>
    </w:p>
    <w:p w14:paraId="5DDC880A" w14:textId="77777777" w:rsidR="00DE7C9A" w:rsidRDefault="00CD4497">
      <w:pPr>
        <w:pStyle w:val="Bibliography"/>
      </w:pPr>
      <w:bookmarkStart w:id="153" w:name="ref-unhcr2019"/>
      <w:bookmarkEnd w:id="152"/>
      <w:r>
        <w:t xml:space="preserve">UNHCR. 2019. </w:t>
      </w:r>
      <w:r>
        <w:rPr>
          <w:i/>
        </w:rPr>
        <w:t>UNHCR Statistical Yearbook</w:t>
      </w:r>
      <w:r>
        <w:t>. https://www.unhcr.org/en-us/figures-at-a-glance.html: United Nations High Commission for Refugees.</w:t>
      </w:r>
    </w:p>
    <w:p w14:paraId="705BD793" w14:textId="77777777" w:rsidR="00DE7C9A" w:rsidRDefault="00CD4497">
      <w:pPr>
        <w:pStyle w:val="Bibliography"/>
      </w:pPr>
      <w:bookmarkStart w:id="154" w:name="ref-verwimp2012food"/>
      <w:bookmarkEnd w:id="153"/>
      <w:r>
        <w:t xml:space="preserve">Verwimp, Philip, and others. 2012. “Food Security, Violent Conflict and Human Development: Causes and Consequences.” </w:t>
      </w:r>
      <w:r>
        <w:rPr>
          <w:i/>
        </w:rPr>
        <w:t>United Nations Development Programme Working Paper</w:t>
      </w:r>
      <w:r>
        <w:t>: 1–13.</w:t>
      </w:r>
    </w:p>
    <w:p w14:paraId="0E6A0A7B" w14:textId="77777777" w:rsidR="00DE7C9A" w:rsidRDefault="00CD4497">
      <w:pPr>
        <w:pStyle w:val="Bibliography"/>
      </w:pPr>
      <w:bookmarkStart w:id="155" w:name="ref-ward1997naive"/>
      <w:bookmarkEnd w:id="154"/>
      <w:r>
        <w:t xml:space="preserve">Ward, Andrew et al. 1997. “Naive Realism in Everyday Life: Implications for Social Conflict and Misunderstanding.” </w:t>
      </w:r>
      <w:r>
        <w:rPr>
          <w:i/>
        </w:rPr>
        <w:t>Values and knowledge</w:t>
      </w:r>
      <w:r>
        <w:t>: 103–35.</w:t>
      </w:r>
      <w:bookmarkEnd w:id="111"/>
      <w:bookmarkEnd w:id="155"/>
    </w:p>
    <w:sectPr w:rsidR="00DE7C9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beca Agosto" w:date="2019-10-29T11:07:00Z" w:initials="RA">
    <w:p w14:paraId="15C34BF4" w14:textId="59C9236B" w:rsidR="00136844" w:rsidRDefault="00136844">
      <w:pPr>
        <w:pStyle w:val="CommentText"/>
      </w:pPr>
      <w:r>
        <w:rPr>
          <w:rStyle w:val="CommentReference"/>
        </w:rPr>
        <w:annotationRef/>
      </w:r>
      <w:r>
        <w:t xml:space="preserve">The first sentence could be stronger. </w:t>
      </w:r>
      <w:r w:rsidR="00B67010">
        <w:t>My edit is not strong enough either.</w:t>
      </w:r>
    </w:p>
    <w:p w14:paraId="0481F60F" w14:textId="77777777" w:rsidR="00B67010" w:rsidRDefault="00B67010">
      <w:pPr>
        <w:pStyle w:val="CommentText"/>
      </w:pPr>
    </w:p>
    <w:p w14:paraId="3D3F9D8E" w14:textId="00457ABB" w:rsidR="00B67010" w:rsidRDefault="00B67010">
      <w:pPr>
        <w:pStyle w:val="CommentText"/>
      </w:pPr>
    </w:p>
  </w:comment>
  <w:comment w:id="6" w:author="Rebeca Agosto" w:date="2019-10-29T11:14:00Z" w:initials="RA">
    <w:p w14:paraId="16C5AA8D" w14:textId="6B4C6C6D" w:rsidR="00E05838" w:rsidRDefault="00E05838">
      <w:pPr>
        <w:pStyle w:val="CommentText"/>
      </w:pPr>
      <w:r>
        <w:rPr>
          <w:rStyle w:val="CommentReference"/>
        </w:rPr>
        <w:annotationRef/>
      </w:r>
      <w:r>
        <w:t>Any violent conflict?</w:t>
      </w:r>
    </w:p>
  </w:comment>
  <w:comment w:id="20" w:author="Rebeca Agosto" w:date="2019-10-29T11:01:00Z" w:initials="RA">
    <w:p w14:paraId="4C8C2FBF" w14:textId="77777777" w:rsidR="00136844" w:rsidRPr="00136844" w:rsidRDefault="00136844">
      <w:pPr>
        <w:pStyle w:val="CommentText"/>
      </w:pPr>
      <w:r w:rsidRPr="00136844">
        <w:rPr>
          <w:rStyle w:val="CommentReference"/>
        </w:rPr>
        <w:annotationRef/>
      </w:r>
      <w:r w:rsidRPr="00136844">
        <w:t>T</w:t>
      </w:r>
      <w:r w:rsidRPr="00136844">
        <w:t>oo vague? It’s not very impactful</w:t>
      </w:r>
    </w:p>
  </w:comment>
  <w:comment w:id="41" w:author="Rebeca Agosto" w:date="2019-10-29T11:27:00Z" w:initials="RA">
    <w:p w14:paraId="44411EA3" w14:textId="0D106970" w:rsidR="00897246" w:rsidRDefault="00897246">
      <w:pPr>
        <w:pStyle w:val="CommentText"/>
      </w:pPr>
      <w:r>
        <w:rPr>
          <w:rStyle w:val="CommentReference"/>
        </w:rPr>
        <w:annotationRef/>
      </w:r>
      <w:r>
        <w:t xml:space="preserve">Are the citations on the second paragraph necessary? I think introductions work best without citations. </w:t>
      </w:r>
      <w:r w:rsidRPr="00897246">
        <w:t>I want to hear what you, not others have, to say.</w:t>
      </w:r>
      <w:r>
        <w:t xml:space="preserve"> Since you are </w:t>
      </w:r>
      <w:r w:rsidR="008A190A">
        <w:t>enumerating components</w:t>
      </w:r>
      <w:r>
        <w:t xml:space="preserve"> rather than engaging with anyone’s argument, I think you can do without them. The</w:t>
      </w:r>
      <w:r w:rsidR="008A190A">
        <w:t>y</w:t>
      </w:r>
      <w:r>
        <w:t xml:space="preserve"> are distracting</w:t>
      </w:r>
      <w:r w:rsidR="008A190A">
        <w:t xml:space="preserve"> and make reading difficult because there are</w:t>
      </w:r>
      <w:r>
        <w:t xml:space="preserve"> </w:t>
      </w:r>
      <w:r w:rsidR="008A190A">
        <w:t>s</w:t>
      </w:r>
      <w:r>
        <w:t>o many</w:t>
      </w:r>
      <w:r w:rsidR="008A190A">
        <w:t xml:space="preserve">. It </w:t>
      </w:r>
      <w:r>
        <w:t>make</w:t>
      </w:r>
      <w:r w:rsidR="008A190A">
        <w:t>s</w:t>
      </w:r>
      <w:r>
        <w:t xml:space="preserve"> me </w:t>
      </w:r>
      <w:r w:rsidRPr="00897246">
        <w:t xml:space="preserve">not want to read </w:t>
      </w:r>
      <w:r>
        <w:t>the paragraph</w:t>
      </w:r>
      <w:r w:rsidRPr="00897246">
        <w:t>.</w:t>
      </w:r>
    </w:p>
  </w:comment>
  <w:comment w:id="49" w:author="Rebeca Agosto" w:date="2019-10-29T11:34:00Z" w:initials="RA">
    <w:p w14:paraId="1636D1EC" w14:textId="157FB666" w:rsidR="008A190A" w:rsidRDefault="008A190A">
      <w:pPr>
        <w:pStyle w:val="CommentText"/>
      </w:pPr>
      <w:r w:rsidRPr="008A190A">
        <w:rPr>
          <w:rStyle w:val="CommentReference"/>
        </w:rPr>
        <w:annotationRef/>
      </w:r>
      <w:r w:rsidRPr="008A190A">
        <w:rPr>
          <w:rStyle w:val="CommentReference"/>
        </w:rPr>
        <w:t xml:space="preserve">I think the paragraph should end engaging with the last claim in the first paragraph: that </w:t>
      </w:r>
      <w:r w:rsidRPr="008A190A">
        <w:t>methods to prevent violent conflict between groups remain</w:t>
      </w:r>
      <w:r w:rsidRPr="008A190A">
        <w:t xml:space="preserve"> </w:t>
      </w:r>
      <w:r w:rsidRPr="008A190A">
        <w:t>elusive</w:t>
      </w:r>
      <w:r w:rsidRPr="008A190A">
        <w:t xml:space="preserve">. The psych perspective points toward </w:t>
      </w:r>
      <w:r w:rsidRPr="008A190A">
        <w:t>perspective-taking</w:t>
      </w:r>
      <w:r w:rsidRPr="008A190A">
        <w:t xml:space="preserve"> and </w:t>
      </w:r>
      <w:r w:rsidRPr="008A190A">
        <w:t>expert appeals</w:t>
      </w:r>
      <w:r>
        <w:t>. Have they not been tested? Is the evidence mixed?</w:t>
      </w:r>
    </w:p>
  </w:comment>
  <w:comment w:id="56" w:author="Rebeca Agosto" w:date="2019-10-29T11:39:00Z" w:initials="RA">
    <w:p w14:paraId="6863C5FC" w14:textId="77777777" w:rsidR="00AA587D" w:rsidRDefault="00AA587D">
      <w:pPr>
        <w:pStyle w:val="CommentText"/>
      </w:pPr>
      <w:r>
        <w:rPr>
          <w:rStyle w:val="CommentReference"/>
        </w:rPr>
        <w:annotationRef/>
      </w:r>
      <w:r>
        <w:t xml:space="preserve">Again, how does this fit into the claim that </w:t>
      </w:r>
      <w:r w:rsidRPr="008A190A">
        <w:t>methods to prevent violent conflict between groups remain</w:t>
      </w:r>
      <w:r w:rsidRPr="008A190A">
        <w:t xml:space="preserve"> </w:t>
      </w:r>
      <w:r w:rsidRPr="008A190A">
        <w:t>elusive</w:t>
      </w:r>
      <w:r>
        <w:t>?</w:t>
      </w:r>
    </w:p>
    <w:p w14:paraId="1DA9AE91" w14:textId="77777777" w:rsidR="00AA587D" w:rsidRDefault="00AA587D">
      <w:pPr>
        <w:pStyle w:val="CommentText"/>
      </w:pPr>
    </w:p>
    <w:p w14:paraId="76CE88EA" w14:textId="0A2A2D30" w:rsidR="00AA587D" w:rsidRDefault="00AA587D">
      <w:pPr>
        <w:pStyle w:val="CommentText"/>
      </w:pPr>
      <w:r>
        <w:t xml:space="preserve">Since the argument in the following paragraphs is that we need to combine the insights from both perspectives, what I’d like to hear at the end of the previous two paragraphs is that attempts to reduce violent conflict based solely on  </w:t>
      </w:r>
      <w:r w:rsidRPr="008A190A">
        <w:t>perspective-taking and expert appeals</w:t>
      </w:r>
      <w:r>
        <w:t xml:space="preserve"> or mediation and trust have not been very successful (if that is the case, of course) </w:t>
      </w:r>
    </w:p>
  </w:comment>
  <w:comment w:id="58" w:author="Rebeca Agosto" w:date="2019-10-29T11:52:00Z" w:initials="RA">
    <w:p w14:paraId="739D980A" w14:textId="03AAE672" w:rsidR="001A0FBE" w:rsidRDefault="001A0FBE">
      <w:pPr>
        <w:pStyle w:val="CommentText"/>
      </w:pPr>
      <w:r>
        <w:rPr>
          <w:rStyle w:val="CommentReference"/>
        </w:rPr>
        <w:annotationRef/>
      </w:r>
      <w:r>
        <w:t>I really like the last two paragraphs!</w:t>
      </w:r>
    </w:p>
  </w:comment>
  <w:comment w:id="59" w:author="Rebeca Agosto" w:date="2019-10-29T11:48:00Z" w:initials="RA">
    <w:p w14:paraId="577D3552" w14:textId="2F81AC2E" w:rsidR="00451096" w:rsidRDefault="00451096">
      <w:pPr>
        <w:pStyle w:val="CommentText"/>
      </w:pPr>
      <w:r>
        <w:rPr>
          <w:rStyle w:val="CommentReference"/>
        </w:rPr>
        <w:annotationRef/>
      </w:r>
      <w:r>
        <w:t>TO DO: think about this</w:t>
      </w:r>
    </w:p>
  </w:comment>
  <w:comment w:id="81" w:author="Rebeca Agosto" w:date="2019-10-29T11:57:00Z" w:initials="RA">
    <w:p w14:paraId="39839E29" w14:textId="771FF216" w:rsidR="00F95695" w:rsidRDefault="00F95695">
      <w:pPr>
        <w:pStyle w:val="CommentText"/>
      </w:pPr>
      <w:r>
        <w:rPr>
          <w:rStyle w:val="CommentReference"/>
        </w:rPr>
        <w:annotationRef/>
      </w:r>
      <w:r>
        <w:t>I didn’t know what the Sahel was. Would it make sense to say “Africa’s Sahel zone”?</w:t>
      </w:r>
    </w:p>
  </w:comment>
  <w:comment w:id="87" w:author="Rebeca Agosto" w:date="2019-10-29T12:03:00Z" w:initials="RA">
    <w:p w14:paraId="2474F376" w14:textId="794157CA" w:rsidR="00023403" w:rsidRDefault="00023403">
      <w:pPr>
        <w:pStyle w:val="CommentText"/>
      </w:pPr>
      <w:r>
        <w:rPr>
          <w:rStyle w:val="CommentReference"/>
        </w:rPr>
        <w:annotationRef/>
      </w:r>
      <w:r>
        <w:t>Love this sentence. The content and wording are very effective and really “make” this paragraph.</w:t>
      </w:r>
    </w:p>
  </w:comment>
  <w:comment w:id="90" w:author="Rebeca Agosto" w:date="2019-10-29T12:09:00Z" w:initials="RA">
    <w:p w14:paraId="7EBA0AE6" w14:textId="32A30436" w:rsidR="007C1721" w:rsidRDefault="007C1721">
      <w:pPr>
        <w:pStyle w:val="CommentText"/>
      </w:pPr>
      <w:r>
        <w:rPr>
          <w:rStyle w:val="CommentReference"/>
        </w:rPr>
        <w:annotationRef/>
      </w:r>
      <w:r>
        <w:t>You can push this a little. Is the point</w:t>
      </w:r>
      <w:r w:rsidR="00715DFB">
        <w:t xml:space="preserve"> simply</w:t>
      </w:r>
      <w:r>
        <w:t xml:space="preserve"> that they complement each other</w:t>
      </w:r>
      <w:r w:rsidR="00715DFB">
        <w:t xml:space="preserve"> (a.k.a. we should not see them as competing explanations)</w:t>
      </w:r>
      <w:r>
        <w:t>, or that we must take both into account to reduce violence (a.k.a.,</w:t>
      </w:r>
      <w:r w:rsidR="00715DFB">
        <w:t xml:space="preserve"> </w:t>
      </w:r>
      <w:r>
        <w:t>neither is entirely successful</w:t>
      </w:r>
      <w:r w:rsidR="00715DFB">
        <w:t xml:space="preserve"> </w:t>
      </w:r>
      <w:r w:rsidR="00715DFB">
        <w:t>on their own</w:t>
      </w:r>
      <w:r>
        <w:t>)?</w:t>
      </w:r>
    </w:p>
  </w:comment>
  <w:comment w:id="92" w:author="Rebeca Agosto" w:date="2019-10-29T12:14:00Z" w:initials="RA">
    <w:p w14:paraId="0CBF1994" w14:textId="6DE7E521" w:rsidR="005B3B31" w:rsidRDefault="005B3B31">
      <w:pPr>
        <w:pStyle w:val="CommentText"/>
      </w:pPr>
      <w:r>
        <w:rPr>
          <w:rStyle w:val="CommentReference"/>
        </w:rPr>
        <w:annotationRef/>
      </w:r>
      <w:r>
        <w:rPr>
          <w:rStyle w:val="CommentReference"/>
        </w:rPr>
        <w:t>This needs to be on page one!</w:t>
      </w:r>
    </w:p>
  </w:comment>
  <w:comment w:id="107" w:author="Rebeca Agosto" w:date="2019-10-29T12:18:00Z" w:initials="RA">
    <w:p w14:paraId="4983E97B" w14:textId="0C3297FE" w:rsidR="005B3B31" w:rsidRDefault="005B3B31">
      <w:pPr>
        <w:pStyle w:val="CommentText"/>
      </w:pPr>
      <w:r>
        <w:rPr>
          <w:rStyle w:val="CommentReference"/>
        </w:rPr>
        <w:annotationRef/>
      </w:r>
      <w:r>
        <w:t>I love this paragraph, but it reads more like a conclusion than an introduction. Since you have not specifically mentioned the Fulani before, it feels a bit odd to introduce them this late. I would keep this for later in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3F9D8E" w15:done="0"/>
  <w15:commentEx w15:paraId="16C5AA8D" w15:done="0"/>
  <w15:commentEx w15:paraId="4C8C2FBF" w15:done="0"/>
  <w15:commentEx w15:paraId="44411EA3" w15:done="0"/>
  <w15:commentEx w15:paraId="1636D1EC" w15:done="0"/>
  <w15:commentEx w15:paraId="76CE88EA" w15:done="0"/>
  <w15:commentEx w15:paraId="739D980A" w15:done="0"/>
  <w15:commentEx w15:paraId="577D3552" w15:done="0"/>
  <w15:commentEx w15:paraId="39839E29" w15:done="0"/>
  <w15:commentEx w15:paraId="2474F376" w15:done="0"/>
  <w15:commentEx w15:paraId="7EBA0AE6" w15:done="0"/>
  <w15:commentEx w15:paraId="0CBF1994" w15:done="0"/>
  <w15:commentEx w15:paraId="4983E9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3F9D8E" w16cid:durableId="21629BE1"/>
  <w16cid:commentId w16cid:paraId="16C5AA8D" w16cid:durableId="21629DA9"/>
  <w16cid:commentId w16cid:paraId="4C8C2FBF" w16cid:durableId="21629A7D"/>
  <w16cid:commentId w16cid:paraId="44411EA3" w16cid:durableId="2162A092"/>
  <w16cid:commentId w16cid:paraId="1636D1EC" w16cid:durableId="2162A25A"/>
  <w16cid:commentId w16cid:paraId="76CE88EA" w16cid:durableId="2162A385"/>
  <w16cid:commentId w16cid:paraId="739D980A" w16cid:durableId="2162A67D"/>
  <w16cid:commentId w16cid:paraId="577D3552" w16cid:durableId="2162A590"/>
  <w16cid:commentId w16cid:paraId="39839E29" w16cid:durableId="2162A7C5"/>
  <w16cid:commentId w16cid:paraId="2474F376" w16cid:durableId="2162A928"/>
  <w16cid:commentId w16cid:paraId="7EBA0AE6" w16cid:durableId="2162AA66"/>
  <w16cid:commentId w16cid:paraId="0CBF1994" w16cid:durableId="2162ABAF"/>
  <w16cid:commentId w16cid:paraId="4983E97B" w16cid:durableId="2162AC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D7237" w14:textId="77777777" w:rsidR="00EE1DDE" w:rsidRDefault="00EE1DDE">
      <w:pPr>
        <w:spacing w:after="0"/>
      </w:pPr>
      <w:r>
        <w:separator/>
      </w:r>
    </w:p>
  </w:endnote>
  <w:endnote w:type="continuationSeparator" w:id="0">
    <w:p w14:paraId="212CD924" w14:textId="77777777" w:rsidR="00EE1DDE" w:rsidRDefault="00EE1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1BF94" w14:textId="77777777" w:rsidR="00EE1DDE" w:rsidRDefault="00EE1DDE">
      <w:r>
        <w:separator/>
      </w:r>
    </w:p>
  </w:footnote>
  <w:footnote w:type="continuationSeparator" w:id="0">
    <w:p w14:paraId="191AD982" w14:textId="77777777" w:rsidR="00EE1DDE" w:rsidRDefault="00EE1DDE">
      <w:r>
        <w:continuationSeparator/>
      </w:r>
    </w:p>
  </w:footnote>
  <w:footnote w:id="1">
    <w:p w14:paraId="637989A1" w14:textId="77777777" w:rsidR="00DE7C9A" w:rsidRDefault="00CD4497">
      <w:pPr>
        <w:pStyle w:val="FootnoteText"/>
      </w:pPr>
      <w:r>
        <w:rPr>
          <w:rStyle w:val="FootnoteReference"/>
        </w:rPr>
        <w:footnoteRef/>
      </w:r>
      <w:r>
        <w:t xml:space="preserve"> chris: Two psych-oriented theories are similar to formal theory of conflict. (1) Realistic group conflict theory from Campbell 1965: group conflict because groups compete for resources and have “incompatible goals”. (2) Nisbett and Cohen 1996 about a reputation for toughness. I am not sure if I should bring those </w:t>
      </w:r>
    </w:p>
  </w:footnote>
  <w:footnote w:id="2">
    <w:p w14:paraId="48A1D056" w14:textId="3DE6F5AD" w:rsidR="00DE7C9A" w:rsidRDefault="00CD4497">
      <w:pPr>
        <w:pStyle w:val="FootnoteText"/>
      </w:pPr>
      <w:r>
        <w:rPr>
          <w:rStyle w:val="FootnoteReference"/>
        </w:rPr>
        <w:footnoteRef/>
      </w:r>
      <w:r>
        <w:t xml:space="preserve"> chris: I don’t like this sentence. Would it be better as “…work together to provide a model of group conflict and understanding of how psychological factors work within that model.”?</w:t>
      </w:r>
      <w:ins w:id="61" w:author="Rebeca Agosto" w:date="2019-10-29T11:47:00Z">
        <w:r w:rsidR="00451096">
          <w:t xml:space="preserve"> Are you proposing a model? If not, I would be careful </w:t>
        </w:r>
      </w:ins>
      <w:ins w:id="62" w:author="Rebeca Agosto" w:date="2019-10-29T11:49:00Z">
        <w:r w:rsidR="00520866">
          <w:t>using</w:t>
        </w:r>
      </w:ins>
      <w:ins w:id="63" w:author="Rebeca Agosto" w:date="2019-10-29T11:47:00Z">
        <w:r w:rsidR="00451096">
          <w:t xml:space="preserve"> that wo</w:t>
        </w:r>
      </w:ins>
      <w:ins w:id="64" w:author="Rebeca Agosto" w:date="2019-10-29T11:48:00Z">
        <w:r w:rsidR="00451096">
          <w:t>rd.</w:t>
        </w:r>
      </w:ins>
    </w:p>
  </w:footnote>
  <w:footnote w:id="3">
    <w:p w14:paraId="02C24DD6" w14:textId="77777777" w:rsidR="00DE7C9A" w:rsidRDefault="00CD4497">
      <w:pPr>
        <w:pStyle w:val="FootnoteText"/>
      </w:pPr>
      <w:r>
        <w:rPr>
          <w:rStyle w:val="FootnoteReference"/>
        </w:rPr>
        <w:footnoteRef/>
      </w:r>
      <w:r>
        <w:t xml:space="preserve"> The communities built boreholes, market stalls, primary health care facilities, etc.</w:t>
      </w:r>
    </w:p>
  </w:footnote>
  <w:footnote w:id="4">
    <w:p w14:paraId="7330AF01" w14:textId="77777777" w:rsidR="00DE7C9A" w:rsidRDefault="00CD4497">
      <w:pPr>
        <w:pStyle w:val="FootnoteText"/>
      </w:pPr>
      <w:r>
        <w:rPr>
          <w:rStyle w:val="FootnoteReference"/>
        </w:rPr>
        <w:footnoteRef/>
      </w:r>
      <w:r>
        <w:t xml:space="preserve"> In a public goods game (PGG), research subjects are given money and told they can keep the money or donate it to a public fund. Money donated to the public fund is multiplied by some amount and then shared with all subjects. Our PGG is </w:t>
      </w:r>
      <w:r>
        <w:rPr>
          <w:i/>
        </w:rPr>
        <w:t>natural</w:t>
      </w:r>
      <w:r>
        <w:t xml:space="preserve"> because it was conducted in a natural setting, rather than a lab. The funding for the PGG came from the National Science Foundation under Grant No. 1656871.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00CC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C4ED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a Agosto">
    <w15:presenceInfo w15:providerId="Windows Live" w15:userId="fe934bbf49be0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403"/>
    <w:rsid w:val="00136844"/>
    <w:rsid w:val="001A0FBE"/>
    <w:rsid w:val="00451096"/>
    <w:rsid w:val="004E29B3"/>
    <w:rsid w:val="00520866"/>
    <w:rsid w:val="00573D57"/>
    <w:rsid w:val="00590D07"/>
    <w:rsid w:val="005B3B31"/>
    <w:rsid w:val="00604634"/>
    <w:rsid w:val="00715DFB"/>
    <w:rsid w:val="00784D58"/>
    <w:rsid w:val="007C1721"/>
    <w:rsid w:val="007D064A"/>
    <w:rsid w:val="00897246"/>
    <w:rsid w:val="008A190A"/>
    <w:rsid w:val="008D6863"/>
    <w:rsid w:val="00AA587D"/>
    <w:rsid w:val="00B67010"/>
    <w:rsid w:val="00B86B75"/>
    <w:rsid w:val="00BC48D5"/>
    <w:rsid w:val="00BD3E4B"/>
    <w:rsid w:val="00C36279"/>
    <w:rsid w:val="00CD4497"/>
    <w:rsid w:val="00D664A0"/>
    <w:rsid w:val="00DE7C9A"/>
    <w:rsid w:val="00E05838"/>
    <w:rsid w:val="00E315A3"/>
    <w:rsid w:val="00EE1DDE"/>
    <w:rsid w:val="00F95695"/>
    <w:rsid w:val="00FA7484"/>
    <w:rsid w:val="00FD57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91D3"/>
  <w15:docId w15:val="{F3FE4355-41EA-4B05-8566-5669022D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3684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36844"/>
    <w:rPr>
      <w:rFonts w:ascii="Times New Roman" w:hAnsi="Times New Roman" w:cs="Times New Roman"/>
      <w:sz w:val="18"/>
      <w:szCs w:val="18"/>
    </w:rPr>
  </w:style>
  <w:style w:type="character" w:styleId="CommentReference">
    <w:name w:val="annotation reference"/>
    <w:basedOn w:val="DefaultParagraphFont"/>
    <w:semiHidden/>
    <w:unhideWhenUsed/>
    <w:rsid w:val="00136844"/>
    <w:rPr>
      <w:sz w:val="16"/>
      <w:szCs w:val="16"/>
    </w:rPr>
  </w:style>
  <w:style w:type="paragraph" w:styleId="CommentText">
    <w:name w:val="annotation text"/>
    <w:basedOn w:val="Normal"/>
    <w:link w:val="CommentTextChar"/>
    <w:semiHidden/>
    <w:unhideWhenUsed/>
    <w:rsid w:val="00136844"/>
    <w:rPr>
      <w:sz w:val="20"/>
      <w:szCs w:val="20"/>
    </w:rPr>
  </w:style>
  <w:style w:type="character" w:customStyle="1" w:styleId="CommentTextChar">
    <w:name w:val="Comment Text Char"/>
    <w:basedOn w:val="DefaultParagraphFont"/>
    <w:link w:val="CommentText"/>
    <w:semiHidden/>
    <w:rsid w:val="00136844"/>
    <w:rPr>
      <w:sz w:val="20"/>
      <w:szCs w:val="20"/>
    </w:rPr>
  </w:style>
  <w:style w:type="paragraph" w:styleId="CommentSubject">
    <w:name w:val="annotation subject"/>
    <w:basedOn w:val="CommentText"/>
    <w:next w:val="CommentText"/>
    <w:link w:val="CommentSubjectChar"/>
    <w:semiHidden/>
    <w:unhideWhenUsed/>
    <w:rsid w:val="00136844"/>
    <w:rPr>
      <w:b/>
      <w:bCs/>
    </w:rPr>
  </w:style>
  <w:style w:type="character" w:customStyle="1" w:styleId="CommentSubjectChar">
    <w:name w:val="Comment Subject Char"/>
    <w:basedOn w:val="CommentTextChar"/>
    <w:link w:val="CommentSubject"/>
    <w:semiHidden/>
    <w:rsid w:val="001368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www.newworldencyclopedia.org/p/index.php%3ftitle=Fulani&amp;oldid=1004777"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economist.com/middle-east-and-africa/2019/05/04/states-in-the-sahel-have-unleashed-ethnic-gangs-with-gun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nguardngr.com/2018/06/anti-open-grazing-law-nass-benue-kwara-taraba-tackle-defence-minist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ytimes.com/2018/06/25/world/africa/nigeria-herders-farmers.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fr.org/blog/update-numbers-behind-sectarian-violence-nig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Promoting Peace Amidst Group Conflict: An Intergroup Contact Field Experiment in Nigeria - Introduction</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 - Introduction</dc:title>
  <dc:creator>Christopher Grady, Rebecca Wolfe, Danjuma Dawop, and Lisa Inks</dc:creator>
  <cp:keywords/>
  <cp:lastModifiedBy>Rebeca Agosto</cp:lastModifiedBy>
  <cp:revision>26</cp:revision>
  <dcterms:created xsi:type="dcterms:W3CDTF">2019-10-28T05:58:00Z</dcterms:created>
  <dcterms:modified xsi:type="dcterms:W3CDTF">2019-10-29T17:22:00Z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October 28, 2019</vt:lpwstr>
  </property>
  <property fmtid="{D5CDD505-2E9C-101B-9397-08002B2CF9AE}" pid="5" name="output">
    <vt:lpwstr/>
  </property>
</Properties>
</file>