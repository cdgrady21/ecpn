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320D"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This paper provides evidence that intergroup contact can improve intergroup relations, even in dire</w:t>
      </w:r>
    </w:p>
    <w:p w14:paraId="415E10A3" w14:textId="77777777"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circumstances. We tested the effects of a programmatic contact intervention in an active and escalating</w:t>
      </w:r>
    </w:p>
    <w:p w14:paraId="50B1170E" w14:textId="72BD3E91" w:rsidR="007F761D" w:rsidRPr="00AF1511"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conflict between farmers and pastoralists in Nigeria. The persistent violence of this context and personal</w:t>
      </w:r>
    </w:p>
    <w:p w14:paraId="6856FCDD" w14:textId="5E19E273" w:rsidR="007F761D" w:rsidRPr="00AF1511" w:rsidDel="00DF1504" w:rsidRDefault="007F761D" w:rsidP="007F761D">
      <w:pPr>
        <w:autoSpaceDE w:val="0"/>
        <w:autoSpaceDN w:val="0"/>
        <w:adjustRightInd w:val="0"/>
        <w:rPr>
          <w:del w:id="0" w:author="Christopher Grady" w:date="2020-09-14T14:34:00Z"/>
          <w:rFonts w:ascii="Times New Roman" w:hAnsi="Times New Roman" w:cs="Times New Roman"/>
          <w:sz w:val="22"/>
          <w:szCs w:val="22"/>
        </w:rPr>
      </w:pPr>
      <w:r w:rsidRPr="00AF1511">
        <w:rPr>
          <w:rFonts w:ascii="Times New Roman" w:hAnsi="Times New Roman" w:cs="Times New Roman"/>
          <w:sz w:val="22"/>
          <w:szCs w:val="22"/>
        </w:rPr>
        <w:t xml:space="preserve">involvement of the research </w:t>
      </w:r>
      <w:del w:id="1" w:author="Christopher Grady" w:date="2020-09-14T14:33:00Z">
        <w:r w:rsidRPr="00AF1511" w:rsidDel="00DF1504">
          <w:rPr>
            <w:rFonts w:ascii="Times New Roman" w:hAnsi="Times New Roman" w:cs="Times New Roman"/>
            <w:sz w:val="22"/>
            <w:szCs w:val="22"/>
          </w:rPr>
          <w:delText xml:space="preserve">subjects </w:delText>
        </w:r>
      </w:del>
      <w:commentRangeStart w:id="2"/>
      <w:ins w:id="3" w:author="Christopher Grady" w:date="2020-09-14T14:33:00Z">
        <w:r w:rsidR="00DF1504">
          <w:rPr>
            <w:rFonts w:ascii="Times New Roman" w:hAnsi="Times New Roman" w:cs="Times New Roman"/>
            <w:sz w:val="22"/>
            <w:szCs w:val="22"/>
          </w:rPr>
          <w:t>participants</w:t>
        </w:r>
        <w:r w:rsidR="00DF1504" w:rsidRPr="00AF1511">
          <w:rPr>
            <w:rFonts w:ascii="Times New Roman" w:hAnsi="Times New Roman" w:cs="Times New Roman"/>
            <w:sz w:val="22"/>
            <w:szCs w:val="22"/>
          </w:rPr>
          <w:t xml:space="preserve"> </w:t>
        </w:r>
        <w:commentRangeEnd w:id="2"/>
        <w:r w:rsidR="00DF1504">
          <w:rPr>
            <w:rStyle w:val="CommentReference"/>
          </w:rPr>
          <w:commentReference w:id="2"/>
        </w:r>
      </w:ins>
      <w:r w:rsidRPr="00AF1511">
        <w:rPr>
          <w:rFonts w:ascii="Times New Roman" w:hAnsi="Times New Roman" w:cs="Times New Roman"/>
          <w:sz w:val="22"/>
          <w:szCs w:val="22"/>
        </w:rPr>
        <w:t>poses a stringent test for contact to improve intergroup relations. The</w:t>
      </w:r>
      <w:ins w:id="4" w:author="Christopher Grady" w:date="2020-09-14T14:33:00Z">
        <w:r w:rsidR="00DF1504">
          <w:rPr>
            <w:rFonts w:ascii="Times New Roman" w:hAnsi="Times New Roman" w:cs="Times New Roman"/>
            <w:sz w:val="22"/>
            <w:szCs w:val="22"/>
          </w:rPr>
          <w:t xml:space="preserve"> </w:t>
        </w:r>
      </w:ins>
      <w:r w:rsidRPr="00AF1511">
        <w:rPr>
          <w:rFonts w:ascii="Times New Roman" w:hAnsi="Times New Roman" w:cs="Times New Roman"/>
          <w:sz w:val="22"/>
          <w:szCs w:val="22"/>
        </w:rPr>
        <w:t>violence provides grievances that feed outgroup animosity</w:t>
      </w:r>
      <w:ins w:id="5" w:author="Christopher Grady" w:date="2020-09-14T14:35:00Z">
        <w:r w:rsidR="00DF1504">
          <w:rPr>
            <w:rFonts w:ascii="Times New Roman" w:hAnsi="Times New Roman" w:cs="Times New Roman"/>
            <w:sz w:val="22"/>
            <w:szCs w:val="22"/>
          </w:rPr>
          <w:t xml:space="preserve">, </w:t>
        </w:r>
      </w:ins>
      <w:del w:id="6" w:author="Christopher Grady" w:date="2020-09-14T14:35:00Z">
        <w:r w:rsidRPr="00AF1511" w:rsidDel="00DF1504">
          <w:rPr>
            <w:rFonts w:ascii="Times New Roman" w:hAnsi="Times New Roman" w:cs="Times New Roman"/>
            <w:sz w:val="22"/>
            <w:szCs w:val="22"/>
          </w:rPr>
          <w:delText xml:space="preserve"> and </w:delText>
        </w:r>
      </w:del>
      <w:r w:rsidRPr="00AF1511">
        <w:rPr>
          <w:rFonts w:ascii="Times New Roman" w:hAnsi="Times New Roman" w:cs="Times New Roman"/>
          <w:sz w:val="22"/>
          <w:szCs w:val="22"/>
        </w:rPr>
        <w:t>reinforce group differences, strengthen</w:t>
      </w:r>
      <w:ins w:id="7" w:author="Christopher Grady" w:date="2020-09-14T14:34:00Z">
        <w:r w:rsidR="00DF1504">
          <w:rPr>
            <w:rFonts w:ascii="Times New Roman" w:hAnsi="Times New Roman" w:cs="Times New Roman"/>
            <w:sz w:val="22"/>
            <w:szCs w:val="22"/>
          </w:rPr>
          <w:t xml:space="preserve"> </w:t>
        </w:r>
      </w:ins>
    </w:p>
    <w:p w14:paraId="6C2F9EDF" w14:textId="25B965C8" w:rsidR="007F761D" w:rsidRPr="00AF1511" w:rsidDel="00DF1504" w:rsidRDefault="007F761D" w:rsidP="007F761D">
      <w:pPr>
        <w:autoSpaceDE w:val="0"/>
        <w:autoSpaceDN w:val="0"/>
        <w:adjustRightInd w:val="0"/>
        <w:rPr>
          <w:del w:id="8" w:author="Christopher Grady" w:date="2020-09-14T14:34:00Z"/>
          <w:rFonts w:ascii="Times New Roman" w:hAnsi="Times New Roman" w:cs="Times New Roman"/>
          <w:sz w:val="22"/>
          <w:szCs w:val="22"/>
        </w:rPr>
      </w:pPr>
      <w:r w:rsidRPr="00AF1511">
        <w:rPr>
          <w:rFonts w:ascii="Times New Roman" w:hAnsi="Times New Roman" w:cs="Times New Roman"/>
          <w:sz w:val="22"/>
          <w:szCs w:val="22"/>
        </w:rPr>
        <w:t xml:space="preserve">social and psychological barriers to improving attitudes, and </w:t>
      </w:r>
      <w:del w:id="9" w:author="Christopher Grady" w:date="2020-09-14T14:39:00Z">
        <w:r w:rsidRPr="00AF1511" w:rsidDel="00DF1504">
          <w:rPr>
            <w:rFonts w:ascii="Times New Roman" w:hAnsi="Times New Roman" w:cs="Times New Roman"/>
            <w:sz w:val="22"/>
            <w:szCs w:val="22"/>
          </w:rPr>
          <w:delText>reinforce</w:delText>
        </w:r>
      </w:del>
      <w:del w:id="10" w:author="Christopher Grady" w:date="2020-09-14T14:35:00Z">
        <w:r w:rsidRPr="00AF1511" w:rsidDel="00DF1504">
          <w:rPr>
            <w:rFonts w:ascii="Times New Roman" w:hAnsi="Times New Roman" w:cs="Times New Roman"/>
            <w:sz w:val="22"/>
            <w:szCs w:val="22"/>
          </w:rPr>
          <w:delText>s</w:delText>
        </w:r>
      </w:del>
      <w:ins w:id="11" w:author="Christopher Grady" w:date="2020-09-14T14:39:00Z">
        <w:r w:rsidR="00DF1504">
          <w:rPr>
            <w:rFonts w:ascii="Times New Roman" w:hAnsi="Times New Roman" w:cs="Times New Roman"/>
            <w:sz w:val="22"/>
            <w:szCs w:val="22"/>
          </w:rPr>
          <w:t>support</w:t>
        </w:r>
      </w:ins>
      <w:r w:rsidRPr="00AF1511">
        <w:rPr>
          <w:rFonts w:ascii="Times New Roman" w:hAnsi="Times New Roman" w:cs="Times New Roman"/>
          <w:sz w:val="22"/>
          <w:szCs w:val="22"/>
        </w:rPr>
        <w:t xml:space="preserve"> the perception that </w:t>
      </w:r>
      <w:ins w:id="12" w:author="Christopher Grady" w:date="2020-09-14T14:39:00Z">
        <w:r w:rsidR="00065938">
          <w:rPr>
            <w:rFonts w:ascii="Times New Roman" w:hAnsi="Times New Roman" w:cs="Times New Roman"/>
            <w:sz w:val="22"/>
            <w:szCs w:val="22"/>
          </w:rPr>
          <w:t xml:space="preserve">each </w:t>
        </w:r>
      </w:ins>
      <w:r w:rsidRPr="00AF1511">
        <w:rPr>
          <w:rFonts w:ascii="Times New Roman" w:hAnsi="Times New Roman" w:cs="Times New Roman"/>
          <w:sz w:val="22"/>
          <w:szCs w:val="22"/>
        </w:rPr>
        <w:t>groups’</w:t>
      </w:r>
      <w:ins w:id="13" w:author="Christopher Grady" w:date="2020-09-14T14:34:00Z">
        <w:r w:rsidR="00DF1504">
          <w:rPr>
            <w:rFonts w:ascii="Times New Roman" w:hAnsi="Times New Roman" w:cs="Times New Roman"/>
            <w:sz w:val="22"/>
            <w:szCs w:val="22"/>
          </w:rPr>
          <w:t xml:space="preserve"> </w:t>
        </w:r>
      </w:ins>
    </w:p>
    <w:p w14:paraId="79EEC320" w14:textId="54C8F47B" w:rsidR="007F761D" w:rsidRPr="00AF1511" w:rsidDel="00065938" w:rsidRDefault="007F761D" w:rsidP="00065938">
      <w:pPr>
        <w:autoSpaceDE w:val="0"/>
        <w:autoSpaceDN w:val="0"/>
        <w:adjustRightInd w:val="0"/>
        <w:rPr>
          <w:del w:id="14" w:author="Christopher Grady" w:date="2020-09-14T14:40:00Z"/>
          <w:rFonts w:ascii="Times New Roman" w:hAnsi="Times New Roman" w:cs="Times New Roman"/>
          <w:sz w:val="22"/>
          <w:szCs w:val="22"/>
        </w:rPr>
      </w:pPr>
      <w:del w:id="15" w:author="Christopher Grady" w:date="2020-09-14T14:40:00Z">
        <w:r w:rsidRPr="00AF1511" w:rsidDel="00065938">
          <w:rPr>
            <w:rFonts w:ascii="Times New Roman" w:hAnsi="Times New Roman" w:cs="Times New Roman"/>
            <w:sz w:val="22"/>
            <w:szCs w:val="22"/>
          </w:rPr>
          <w:delText>material incentives</w:delText>
        </w:r>
      </w:del>
      <w:ins w:id="16" w:author="Christopher Grady" w:date="2020-09-14T14:40:00Z">
        <w:r w:rsidR="00065938">
          <w:rPr>
            <w:rFonts w:ascii="Times New Roman" w:hAnsi="Times New Roman" w:cs="Times New Roman"/>
            <w:sz w:val="22"/>
            <w:szCs w:val="22"/>
          </w:rPr>
          <w:t>interests</w:t>
        </w:r>
      </w:ins>
      <w:r w:rsidRPr="00AF1511">
        <w:rPr>
          <w:rFonts w:ascii="Times New Roman" w:hAnsi="Times New Roman" w:cs="Times New Roman"/>
          <w:sz w:val="22"/>
          <w:szCs w:val="22"/>
        </w:rPr>
        <w:t xml:space="preserve"> are opposed. Despite the difficult context, the program improved intergroup</w:t>
      </w:r>
      <w:ins w:id="17" w:author="Christopher Grady" w:date="2020-09-14T14:40:00Z">
        <w:r w:rsidR="00065938">
          <w:rPr>
            <w:rFonts w:ascii="Times New Roman" w:hAnsi="Times New Roman" w:cs="Times New Roman"/>
            <w:sz w:val="22"/>
            <w:szCs w:val="22"/>
          </w:rPr>
          <w:t xml:space="preserve"> </w:t>
        </w:r>
      </w:ins>
    </w:p>
    <w:p w14:paraId="57C0950A" w14:textId="23455912" w:rsidR="007F761D" w:rsidRPr="00AF1511" w:rsidRDefault="007F761D" w:rsidP="004F4CAE">
      <w:pPr>
        <w:autoSpaceDE w:val="0"/>
        <w:autoSpaceDN w:val="0"/>
        <w:adjustRightInd w:val="0"/>
        <w:rPr>
          <w:rFonts w:ascii="Times New Roman" w:hAnsi="Times New Roman" w:cs="Times New Roman"/>
          <w:sz w:val="22"/>
          <w:szCs w:val="22"/>
        </w:rPr>
      </w:pPr>
      <w:del w:id="18" w:author="Grady, Christopher Daniel" w:date="2020-09-15T19:26:00Z">
        <w:r w:rsidRPr="00AF1511" w:rsidDel="004F4CAE">
          <w:rPr>
            <w:rFonts w:ascii="Times New Roman" w:hAnsi="Times New Roman" w:cs="Times New Roman"/>
            <w:sz w:val="22"/>
            <w:szCs w:val="22"/>
          </w:rPr>
          <w:delText>trust</w:delText>
        </w:r>
      </w:del>
      <w:ins w:id="19" w:author="Grady, Christopher Daniel" w:date="2020-09-15T19:26:00Z">
        <w:r w:rsidR="004F4CAE">
          <w:rPr>
            <w:rFonts w:ascii="Times New Roman" w:hAnsi="Times New Roman" w:cs="Times New Roman"/>
            <w:sz w:val="22"/>
            <w:szCs w:val="22"/>
          </w:rPr>
          <w:t>a</w:t>
        </w:r>
      </w:ins>
      <w:ins w:id="20" w:author="Grady, Christopher Daniel" w:date="2020-09-15T19:27:00Z">
        <w:r w:rsidR="004F4CAE">
          <w:rPr>
            <w:rFonts w:ascii="Times New Roman" w:hAnsi="Times New Roman" w:cs="Times New Roman"/>
            <w:sz w:val="22"/>
            <w:szCs w:val="22"/>
          </w:rPr>
          <w:t>ffect</w:t>
        </w:r>
      </w:ins>
      <w:r w:rsidRPr="00AF1511">
        <w:rPr>
          <w:rFonts w:ascii="Times New Roman" w:hAnsi="Times New Roman" w:cs="Times New Roman"/>
          <w:sz w:val="22"/>
          <w:szCs w:val="22"/>
        </w:rPr>
        <w:t>, fostered more intergroup contact, and decreased feelings of insecurity in these communities.</w:t>
      </w:r>
    </w:p>
    <w:p w14:paraId="011491BA" w14:textId="0D272FA4" w:rsidR="007F761D" w:rsidRPr="00AF1511" w:rsidRDefault="007F761D" w:rsidP="007F761D">
      <w:pPr>
        <w:autoSpaceDE w:val="0"/>
        <w:autoSpaceDN w:val="0"/>
        <w:adjustRightInd w:val="0"/>
        <w:rPr>
          <w:rFonts w:ascii="Times New Roman" w:hAnsi="Times New Roman" w:cs="Times New Roman"/>
          <w:sz w:val="22"/>
          <w:szCs w:val="22"/>
        </w:rPr>
      </w:pPr>
    </w:p>
    <w:p w14:paraId="335B5A5B" w14:textId="283B424F" w:rsidR="007F761D" w:rsidRDefault="007F761D" w:rsidP="007F761D">
      <w:pPr>
        <w:autoSpaceDE w:val="0"/>
        <w:autoSpaceDN w:val="0"/>
        <w:adjustRightInd w:val="0"/>
        <w:rPr>
          <w:rFonts w:ascii="Times New Roman" w:hAnsi="Times New Roman" w:cs="Times New Roman"/>
          <w:sz w:val="22"/>
          <w:szCs w:val="22"/>
        </w:rPr>
      </w:pPr>
      <w:r w:rsidRPr="00AF1511">
        <w:rPr>
          <w:rFonts w:ascii="Times New Roman" w:hAnsi="Times New Roman" w:cs="Times New Roman"/>
          <w:sz w:val="22"/>
          <w:szCs w:val="22"/>
        </w:rPr>
        <w:t xml:space="preserve">This study also provides indicative evidence </w:t>
      </w:r>
      <w:commentRangeStart w:id="21"/>
      <w:r w:rsidRPr="00AF1511">
        <w:rPr>
          <w:rFonts w:ascii="Times New Roman" w:hAnsi="Times New Roman" w:cs="Times New Roman"/>
          <w:sz w:val="22"/>
          <w:szCs w:val="22"/>
        </w:rPr>
        <w:t xml:space="preserve">that </w:t>
      </w:r>
      <w:ins w:id="22" w:author="Christopher Grady" w:date="2020-09-14T15:03:00Z">
        <w:r w:rsidR="00E61CA5">
          <w:rPr>
            <w:rFonts w:ascii="Times New Roman" w:hAnsi="Times New Roman" w:cs="Times New Roman"/>
            <w:sz w:val="22"/>
            <w:szCs w:val="22"/>
          </w:rPr>
          <w:t xml:space="preserve">the effects of </w:t>
        </w:r>
      </w:ins>
      <w:ins w:id="23" w:author="Christopher Grady" w:date="2020-09-14T15:01:00Z">
        <w:r w:rsidR="00E61CA5">
          <w:rPr>
            <w:rFonts w:ascii="Times New Roman" w:hAnsi="Times New Roman" w:cs="Times New Roman"/>
            <w:sz w:val="22"/>
            <w:szCs w:val="22"/>
          </w:rPr>
          <w:t xml:space="preserve">contact </w:t>
        </w:r>
      </w:ins>
      <w:r w:rsidRPr="00AF1511">
        <w:rPr>
          <w:rFonts w:ascii="Times New Roman" w:hAnsi="Times New Roman" w:cs="Times New Roman"/>
          <w:sz w:val="22"/>
          <w:szCs w:val="22"/>
        </w:rPr>
        <w:t>programs</w:t>
      </w:r>
      <w:ins w:id="24" w:author="Christopher Grady" w:date="2020-09-14T15:03:00Z">
        <w:r w:rsidR="00E61CA5">
          <w:rPr>
            <w:rFonts w:ascii="Times New Roman" w:hAnsi="Times New Roman" w:cs="Times New Roman"/>
            <w:sz w:val="22"/>
            <w:szCs w:val="22"/>
          </w:rPr>
          <w:t>, which typically involve only a small subset of a community, can</w:t>
        </w:r>
      </w:ins>
      <w:ins w:id="25" w:author="Christopher Grady" w:date="2020-09-14T15:04:00Z">
        <w:r w:rsidR="00E61CA5">
          <w:rPr>
            <w:rFonts w:ascii="Times New Roman" w:hAnsi="Times New Roman" w:cs="Times New Roman"/>
            <w:sz w:val="22"/>
            <w:szCs w:val="22"/>
          </w:rPr>
          <w:t xml:space="preserve"> </w:t>
        </w:r>
      </w:ins>
      <w:del w:id="26" w:author="Christopher Grady" w:date="2020-09-14T15:03:00Z">
        <w:r w:rsidRPr="00AF1511" w:rsidDel="00E61CA5">
          <w:rPr>
            <w:rFonts w:ascii="Times New Roman" w:hAnsi="Times New Roman" w:cs="Times New Roman"/>
            <w:sz w:val="22"/>
            <w:szCs w:val="22"/>
          </w:rPr>
          <w:delText xml:space="preserve"> </w:delText>
        </w:r>
      </w:del>
      <w:del w:id="27" w:author="Christopher Grady" w:date="2020-09-14T15:01:00Z">
        <w:r w:rsidRPr="00AF1511" w:rsidDel="00E61CA5">
          <w:rPr>
            <w:rFonts w:ascii="Times New Roman" w:hAnsi="Times New Roman" w:cs="Times New Roman"/>
            <w:sz w:val="22"/>
            <w:szCs w:val="22"/>
          </w:rPr>
          <w:delText>that</w:delText>
        </w:r>
        <w:commentRangeEnd w:id="21"/>
        <w:r w:rsidR="00065938" w:rsidDel="00E61CA5">
          <w:rPr>
            <w:rStyle w:val="CommentReference"/>
          </w:rPr>
          <w:commentReference w:id="21"/>
        </w:r>
        <w:r w:rsidRPr="00AF1511" w:rsidDel="00E61CA5">
          <w:rPr>
            <w:rFonts w:ascii="Times New Roman" w:hAnsi="Times New Roman" w:cs="Times New Roman"/>
            <w:sz w:val="22"/>
            <w:szCs w:val="22"/>
          </w:rPr>
          <w:delText xml:space="preserve"> target a few people </w:delText>
        </w:r>
      </w:del>
      <w:del w:id="28" w:author="Christopher Grady" w:date="2020-09-14T15:03:00Z">
        <w:r w:rsidRPr="00AF1511" w:rsidDel="00E61CA5">
          <w:rPr>
            <w:rFonts w:ascii="Times New Roman" w:hAnsi="Times New Roman" w:cs="Times New Roman"/>
            <w:sz w:val="22"/>
            <w:szCs w:val="22"/>
          </w:rPr>
          <w:delText>can</w:delText>
        </w:r>
      </w:del>
      <w:del w:id="29" w:author="Christopher Grady" w:date="2020-09-14T15:02:00Z">
        <w:r w:rsidRPr="00AF1511" w:rsidDel="00E61CA5">
          <w:rPr>
            <w:rFonts w:ascii="Times New Roman" w:hAnsi="Times New Roman" w:cs="Times New Roman"/>
            <w:sz w:val="22"/>
            <w:szCs w:val="22"/>
          </w:rPr>
          <w:delText xml:space="preserve"> </w:delText>
        </w:r>
      </w:del>
      <w:r w:rsidRPr="00AF1511">
        <w:rPr>
          <w:rFonts w:ascii="Times New Roman" w:hAnsi="Times New Roman" w:cs="Times New Roman"/>
          <w:sz w:val="22"/>
          <w:szCs w:val="22"/>
        </w:rPr>
        <w:t>spillover to others in the community.</w:t>
      </w:r>
      <w:ins w:id="30" w:author="Christopher Grady" w:date="2020-09-14T15:05:00Z">
        <w:r w:rsidR="00E61CA5">
          <w:rPr>
            <w:rFonts w:ascii="Times New Roman" w:hAnsi="Times New Roman" w:cs="Times New Roman"/>
            <w:sz w:val="22"/>
            <w:szCs w:val="22"/>
          </w:rPr>
          <w:t xml:space="preserve">  </w:t>
        </w:r>
      </w:ins>
      <w:del w:id="31" w:author="Christopher Grady" w:date="2020-09-14T15:05:00Z">
        <w:r w:rsidRPr="00AF1511" w:rsidDel="00E61CA5">
          <w:rPr>
            <w:rFonts w:ascii="Times New Roman" w:hAnsi="Times New Roman" w:cs="Times New Roman"/>
            <w:sz w:val="22"/>
            <w:szCs w:val="22"/>
          </w:rPr>
          <w:delText xml:space="preserve"> We find</w:delText>
        </w:r>
        <w:r w:rsidDel="00E61CA5">
          <w:rPr>
            <w:rFonts w:ascii="Times New Roman" w:hAnsi="Times New Roman" w:cs="Times New Roman"/>
            <w:sz w:val="22"/>
            <w:szCs w:val="22"/>
          </w:rPr>
          <w:delText xml:space="preserve"> that </w:delText>
        </w:r>
      </w:del>
      <w:del w:id="32" w:author="Christopher Grady" w:date="2020-09-14T14:59:00Z">
        <w:r w:rsidDel="00E61CA5">
          <w:rPr>
            <w:rFonts w:ascii="Times New Roman" w:hAnsi="Times New Roman" w:cs="Times New Roman"/>
            <w:sz w:val="22"/>
            <w:szCs w:val="22"/>
          </w:rPr>
          <w:delText xml:space="preserve">those </w:delText>
        </w:r>
      </w:del>
      <w:ins w:id="33" w:author="Christopher Grady" w:date="2020-09-14T15:05:00Z">
        <w:r w:rsidR="00E61CA5">
          <w:rPr>
            <w:rFonts w:ascii="Times New Roman" w:hAnsi="Times New Roman" w:cs="Times New Roman"/>
            <w:sz w:val="22"/>
            <w:szCs w:val="22"/>
          </w:rPr>
          <w:t>R</w:t>
        </w:r>
      </w:ins>
      <w:ins w:id="34" w:author="Christopher Grady" w:date="2020-09-14T14:59:00Z">
        <w:r w:rsidR="00E61CA5">
          <w:rPr>
            <w:rFonts w:ascii="Times New Roman" w:hAnsi="Times New Roman" w:cs="Times New Roman"/>
            <w:sz w:val="22"/>
            <w:szCs w:val="22"/>
          </w:rPr>
          <w:t>espondents</w:t>
        </w:r>
      </w:ins>
      <w:ins w:id="35" w:author="Christopher Grady" w:date="2020-09-14T15:23:00Z">
        <w:r w:rsidR="00D03BA5">
          <w:rPr>
            <w:rFonts w:ascii="Times New Roman" w:hAnsi="Times New Roman" w:cs="Times New Roman"/>
            <w:sz w:val="22"/>
            <w:szCs w:val="22"/>
          </w:rPr>
          <w:t xml:space="preserve"> from intervention communities</w:t>
        </w:r>
      </w:ins>
      <w:ins w:id="36" w:author="Christopher Grady" w:date="2020-09-14T14:59:00Z">
        <w:r w:rsidR="00E61CA5">
          <w:rPr>
            <w:rFonts w:ascii="Times New Roman" w:hAnsi="Times New Roman" w:cs="Times New Roman"/>
            <w:sz w:val="22"/>
            <w:szCs w:val="22"/>
          </w:rPr>
          <w:t xml:space="preserve"> </w:t>
        </w:r>
      </w:ins>
      <w:r>
        <w:rPr>
          <w:rFonts w:ascii="Times New Roman" w:hAnsi="Times New Roman" w:cs="Times New Roman"/>
          <w:sz w:val="22"/>
          <w:szCs w:val="22"/>
        </w:rPr>
        <w:t xml:space="preserve">who </w:t>
      </w:r>
      <w:del w:id="37" w:author="Christopher Grady" w:date="2020-09-14T14:59:00Z">
        <w:r w:rsidDel="00E61CA5">
          <w:rPr>
            <w:rFonts w:ascii="Times New Roman" w:hAnsi="Times New Roman" w:cs="Times New Roman"/>
            <w:sz w:val="22"/>
            <w:szCs w:val="22"/>
          </w:rPr>
          <w:delText>were not</w:delText>
        </w:r>
      </w:del>
      <w:ins w:id="38" w:author="Christopher Grady" w:date="2020-09-14T14:59:00Z">
        <w:r w:rsidR="00E61CA5">
          <w:rPr>
            <w:rFonts w:ascii="Times New Roman" w:hAnsi="Times New Roman" w:cs="Times New Roman"/>
            <w:sz w:val="22"/>
            <w:szCs w:val="22"/>
          </w:rPr>
          <w:t>did not</w:t>
        </w:r>
      </w:ins>
      <w:r>
        <w:rPr>
          <w:rFonts w:ascii="Times New Roman" w:hAnsi="Times New Roman" w:cs="Times New Roman"/>
          <w:sz w:val="22"/>
          <w:szCs w:val="22"/>
        </w:rPr>
        <w:t xml:space="preserve"> direct</w:t>
      </w:r>
      <w:ins w:id="39" w:author="Christopher Grady" w:date="2020-09-14T14:59:00Z">
        <w:r w:rsidR="00E61CA5">
          <w:rPr>
            <w:rFonts w:ascii="Times New Roman" w:hAnsi="Times New Roman" w:cs="Times New Roman"/>
            <w:sz w:val="22"/>
            <w:szCs w:val="22"/>
          </w:rPr>
          <w:t>ly</w:t>
        </w:r>
      </w:ins>
      <w:r>
        <w:rPr>
          <w:rFonts w:ascii="Times New Roman" w:hAnsi="Times New Roman" w:cs="Times New Roman"/>
          <w:sz w:val="22"/>
          <w:szCs w:val="22"/>
        </w:rPr>
        <w:t xml:space="preserve"> participa</w:t>
      </w:r>
      <w:ins w:id="40" w:author="Christopher Grady" w:date="2020-09-14T15:00:00Z">
        <w:r w:rsidR="00E61CA5">
          <w:rPr>
            <w:rFonts w:ascii="Times New Roman" w:hAnsi="Times New Roman" w:cs="Times New Roman"/>
            <w:sz w:val="22"/>
            <w:szCs w:val="22"/>
          </w:rPr>
          <w:t>te</w:t>
        </w:r>
      </w:ins>
      <w:del w:id="41" w:author="Christopher Grady" w:date="2020-09-14T15:00:00Z">
        <w:r w:rsidDel="00E61CA5">
          <w:rPr>
            <w:rFonts w:ascii="Times New Roman" w:hAnsi="Times New Roman" w:cs="Times New Roman"/>
            <w:sz w:val="22"/>
            <w:szCs w:val="22"/>
          </w:rPr>
          <w:delText>nts</w:delText>
        </w:r>
      </w:del>
      <w:r>
        <w:rPr>
          <w:rFonts w:ascii="Times New Roman" w:hAnsi="Times New Roman" w:cs="Times New Roman"/>
          <w:sz w:val="22"/>
          <w:szCs w:val="22"/>
        </w:rPr>
        <w:t xml:space="preserve"> in </w:t>
      </w:r>
      <w:del w:id="42" w:author="Christopher Grady" w:date="2020-09-14T15:05:00Z">
        <w:r w:rsidDel="00E61CA5">
          <w:rPr>
            <w:rFonts w:ascii="Times New Roman" w:hAnsi="Times New Roman" w:cs="Times New Roman"/>
            <w:sz w:val="22"/>
            <w:szCs w:val="22"/>
          </w:rPr>
          <w:delText>the program</w:delText>
        </w:r>
      </w:del>
      <w:ins w:id="43" w:author="Christopher Grady" w:date="2020-09-14T15:05:00Z">
        <w:r w:rsidR="00E61CA5">
          <w:rPr>
            <w:rFonts w:ascii="Times New Roman" w:hAnsi="Times New Roman" w:cs="Times New Roman"/>
            <w:sz w:val="22"/>
            <w:szCs w:val="22"/>
          </w:rPr>
          <w:t>our intervention</w:t>
        </w:r>
      </w:ins>
      <w:r>
        <w:rPr>
          <w:rFonts w:ascii="Times New Roman" w:hAnsi="Times New Roman" w:cs="Times New Roman"/>
          <w:sz w:val="22"/>
          <w:szCs w:val="22"/>
        </w:rPr>
        <w:t xml:space="preserve"> felt</w:t>
      </w:r>
      <w:ins w:id="44" w:author="Christopher Grady" w:date="2020-09-14T14:58:00Z">
        <w:r w:rsidR="00E61CA5">
          <w:rPr>
            <w:rFonts w:ascii="Times New Roman" w:hAnsi="Times New Roman" w:cs="Times New Roman"/>
            <w:sz w:val="22"/>
            <w:szCs w:val="22"/>
          </w:rPr>
          <w:t xml:space="preserve"> more</w:t>
        </w:r>
      </w:ins>
      <w:ins w:id="45" w:author="Christopher Grady" w:date="2020-09-14T15:05:00Z">
        <w:r w:rsidR="00E61CA5">
          <w:rPr>
            <w:rFonts w:ascii="Times New Roman" w:hAnsi="Times New Roman" w:cs="Times New Roman"/>
            <w:sz w:val="22"/>
            <w:szCs w:val="22"/>
          </w:rPr>
          <w:t xml:space="preserve"> </w:t>
        </w:r>
      </w:ins>
      <w:del w:id="46" w:author="Christopher Grady" w:date="2020-09-14T15:06:00Z">
        <w:r w:rsidDel="00E61CA5">
          <w:rPr>
            <w:rFonts w:ascii="Times New Roman" w:hAnsi="Times New Roman" w:cs="Times New Roman"/>
            <w:sz w:val="22"/>
            <w:szCs w:val="22"/>
          </w:rPr>
          <w:delText xml:space="preserve"> </w:delText>
        </w:r>
      </w:del>
      <w:r w:rsidR="008B7D5B">
        <w:rPr>
          <w:rFonts w:ascii="Times New Roman" w:hAnsi="Times New Roman" w:cs="Times New Roman"/>
          <w:sz w:val="22"/>
          <w:szCs w:val="22"/>
        </w:rPr>
        <w:t>outgroup</w:t>
      </w:r>
      <w:r w:rsidR="00AF1511">
        <w:rPr>
          <w:rFonts w:ascii="Times New Roman" w:hAnsi="Times New Roman" w:cs="Times New Roman"/>
          <w:sz w:val="22"/>
          <w:szCs w:val="22"/>
        </w:rPr>
        <w:t xml:space="preserve"> affect </w:t>
      </w:r>
      <w:r>
        <w:rPr>
          <w:rFonts w:ascii="Times New Roman" w:hAnsi="Times New Roman" w:cs="Times New Roman"/>
          <w:sz w:val="22"/>
          <w:szCs w:val="22"/>
        </w:rPr>
        <w:t xml:space="preserve">toward the </w:t>
      </w:r>
      <w:del w:id="47" w:author="Christopher Grady" w:date="2020-09-14T14:58:00Z">
        <w:r w:rsidDel="00E61CA5">
          <w:rPr>
            <w:rFonts w:ascii="Times New Roman" w:hAnsi="Times New Roman" w:cs="Times New Roman"/>
            <w:sz w:val="22"/>
            <w:szCs w:val="22"/>
          </w:rPr>
          <w:delText>outgroup, more so</w:delText>
        </w:r>
      </w:del>
      <w:ins w:id="48" w:author="Christopher Grady" w:date="2020-09-14T14:58:00Z">
        <w:r w:rsidR="00E61CA5">
          <w:rPr>
            <w:rFonts w:ascii="Times New Roman" w:hAnsi="Times New Roman" w:cs="Times New Roman"/>
            <w:sz w:val="22"/>
            <w:szCs w:val="22"/>
          </w:rPr>
          <w:t>other side</w:t>
        </w:r>
      </w:ins>
      <w:ins w:id="49" w:author="Christopher Grady" w:date="2020-09-14T15:07:00Z">
        <w:r w:rsidR="00E61CA5">
          <w:rPr>
            <w:rFonts w:ascii="Times New Roman" w:hAnsi="Times New Roman" w:cs="Times New Roman"/>
            <w:sz w:val="22"/>
            <w:szCs w:val="22"/>
          </w:rPr>
          <w:t xml:space="preserve"> and felt more physically secure from violence</w:t>
        </w:r>
      </w:ins>
      <w:r>
        <w:rPr>
          <w:rFonts w:ascii="Times New Roman" w:hAnsi="Times New Roman" w:cs="Times New Roman"/>
          <w:sz w:val="22"/>
          <w:szCs w:val="22"/>
        </w:rPr>
        <w:t xml:space="preserve"> than </w:t>
      </w:r>
      <w:ins w:id="50" w:author="Christopher Grady" w:date="2020-09-14T15:20:00Z">
        <w:r w:rsidR="00D03BA5">
          <w:rPr>
            <w:rFonts w:ascii="Times New Roman" w:hAnsi="Times New Roman" w:cs="Times New Roman"/>
            <w:sz w:val="22"/>
            <w:szCs w:val="22"/>
          </w:rPr>
          <w:t xml:space="preserve">control </w:t>
        </w:r>
      </w:ins>
      <w:del w:id="51" w:author="Christopher Grady" w:date="2020-09-14T14:59:00Z">
        <w:r w:rsidDel="00E61CA5">
          <w:rPr>
            <w:rFonts w:ascii="Times New Roman" w:hAnsi="Times New Roman" w:cs="Times New Roman"/>
            <w:sz w:val="22"/>
            <w:szCs w:val="22"/>
          </w:rPr>
          <w:delText xml:space="preserve">those </w:delText>
        </w:r>
      </w:del>
      <w:ins w:id="52" w:author="Christopher Grady" w:date="2020-09-14T14:59:00Z">
        <w:r w:rsidR="00E61CA5">
          <w:rPr>
            <w:rFonts w:ascii="Times New Roman" w:hAnsi="Times New Roman" w:cs="Times New Roman"/>
            <w:sz w:val="22"/>
            <w:szCs w:val="22"/>
          </w:rPr>
          <w:t>respon</w:t>
        </w:r>
      </w:ins>
      <w:ins w:id="53" w:author="Christopher Grady" w:date="2020-09-14T15:00:00Z">
        <w:r w:rsidR="00E61CA5">
          <w:rPr>
            <w:rFonts w:ascii="Times New Roman" w:hAnsi="Times New Roman" w:cs="Times New Roman"/>
            <w:sz w:val="22"/>
            <w:szCs w:val="22"/>
          </w:rPr>
          <w:t>dents</w:t>
        </w:r>
      </w:ins>
      <w:ins w:id="54" w:author="Christopher Grady" w:date="2020-09-14T15:20:00Z">
        <w:r w:rsidR="00D03BA5">
          <w:rPr>
            <w:rFonts w:ascii="Times New Roman" w:hAnsi="Times New Roman" w:cs="Times New Roman"/>
            <w:sz w:val="22"/>
            <w:szCs w:val="22"/>
          </w:rPr>
          <w:t>,</w:t>
        </w:r>
      </w:ins>
      <w:ins w:id="55" w:author="Christopher Grady" w:date="2020-09-14T14:59:00Z">
        <w:r w:rsidR="00E61CA5">
          <w:rPr>
            <w:rFonts w:ascii="Times New Roman" w:hAnsi="Times New Roman" w:cs="Times New Roman"/>
            <w:sz w:val="22"/>
            <w:szCs w:val="22"/>
          </w:rPr>
          <w:t xml:space="preserve"> </w:t>
        </w:r>
      </w:ins>
      <w:r>
        <w:rPr>
          <w:rFonts w:ascii="Times New Roman" w:hAnsi="Times New Roman" w:cs="Times New Roman"/>
          <w:sz w:val="22"/>
          <w:szCs w:val="22"/>
        </w:rPr>
        <w:t xml:space="preserve">who were not exposed to the program at all. </w:t>
      </w:r>
      <w:ins w:id="56" w:author="Christopher Grady" w:date="2020-09-14T14:58:00Z">
        <w:r w:rsidR="00E61CA5">
          <w:rPr>
            <w:rFonts w:ascii="Times New Roman" w:hAnsi="Times New Roman" w:cs="Times New Roman"/>
            <w:sz w:val="22"/>
            <w:szCs w:val="22"/>
          </w:rPr>
          <w:t xml:space="preserve"> </w:t>
        </w:r>
      </w:ins>
      <w:ins w:id="57" w:author="Christopher Grady" w:date="2020-09-14T15:13:00Z">
        <w:r w:rsidR="00CE499E">
          <w:rPr>
            <w:rFonts w:ascii="Times New Roman" w:hAnsi="Times New Roman" w:cs="Times New Roman"/>
            <w:sz w:val="22"/>
            <w:szCs w:val="22"/>
          </w:rPr>
          <w:t>These att</w:t>
        </w:r>
      </w:ins>
      <w:ins w:id="58" w:author="Christopher Grady" w:date="2020-09-14T15:14:00Z">
        <w:r w:rsidR="00CE499E">
          <w:rPr>
            <w:rFonts w:ascii="Times New Roman" w:hAnsi="Times New Roman" w:cs="Times New Roman"/>
            <w:sz w:val="22"/>
            <w:szCs w:val="22"/>
          </w:rPr>
          <w:t>itudinal and perceptual changes</w:t>
        </w:r>
      </w:ins>
      <w:ins w:id="59" w:author="Christopher Grady" w:date="2020-09-14T15:16:00Z">
        <w:r w:rsidR="00CE499E">
          <w:rPr>
            <w:rFonts w:ascii="Times New Roman" w:hAnsi="Times New Roman" w:cs="Times New Roman"/>
            <w:sz w:val="22"/>
            <w:szCs w:val="22"/>
          </w:rPr>
          <w:t xml:space="preserve"> </w:t>
        </w:r>
      </w:ins>
      <w:del w:id="60" w:author="Christopher Grady" w:date="2020-09-14T15:14:00Z">
        <w:r w:rsidR="00AF1511" w:rsidDel="00CE499E">
          <w:rPr>
            <w:rFonts w:ascii="Times New Roman" w:hAnsi="Times New Roman" w:cs="Times New Roman"/>
            <w:sz w:val="22"/>
            <w:szCs w:val="22"/>
          </w:rPr>
          <w:delText xml:space="preserve">It appears that the reason for this spillover </w:delText>
        </w:r>
      </w:del>
      <w:r w:rsidR="00AF1511">
        <w:rPr>
          <w:rFonts w:ascii="Times New Roman" w:hAnsi="Times New Roman" w:cs="Times New Roman"/>
          <w:sz w:val="22"/>
          <w:szCs w:val="22"/>
        </w:rPr>
        <w:t>cannot be explained by increased contact</w:t>
      </w:r>
      <w:del w:id="61" w:author="Christopher Grady" w:date="2020-09-14T15:38:00Z">
        <w:r w:rsidR="00AF1511" w:rsidDel="000F37CD">
          <w:rPr>
            <w:rFonts w:ascii="Times New Roman" w:hAnsi="Times New Roman" w:cs="Times New Roman"/>
            <w:sz w:val="22"/>
            <w:szCs w:val="22"/>
          </w:rPr>
          <w:delText xml:space="preserve"> in the community</w:delText>
        </w:r>
      </w:del>
      <w:r w:rsidR="00AF1511">
        <w:rPr>
          <w:rFonts w:ascii="Times New Roman" w:hAnsi="Times New Roman" w:cs="Times New Roman"/>
          <w:sz w:val="22"/>
          <w:szCs w:val="22"/>
        </w:rPr>
        <w:t xml:space="preserve"> alone. </w:t>
      </w:r>
      <w:r>
        <w:rPr>
          <w:rFonts w:ascii="Times New Roman" w:hAnsi="Times New Roman" w:cs="Times New Roman"/>
          <w:sz w:val="22"/>
          <w:szCs w:val="22"/>
        </w:rPr>
        <w:t xml:space="preserve"> </w:t>
      </w:r>
      <w:r w:rsidR="008B7D5B">
        <w:rPr>
          <w:rFonts w:ascii="Times New Roman" w:hAnsi="Times New Roman" w:cs="Times New Roman"/>
          <w:sz w:val="22"/>
          <w:szCs w:val="22"/>
        </w:rPr>
        <w:t xml:space="preserve">While </w:t>
      </w:r>
      <w:del w:id="62" w:author="Christopher Grady" w:date="2020-09-14T15:17:00Z">
        <w:r w:rsidR="008B7D5B" w:rsidDel="00CE499E">
          <w:rPr>
            <w:rFonts w:ascii="Times New Roman" w:hAnsi="Times New Roman" w:cs="Times New Roman"/>
            <w:sz w:val="22"/>
            <w:szCs w:val="22"/>
          </w:rPr>
          <w:delText>we see in the individual-level panel data that those in the</w:delText>
        </w:r>
      </w:del>
      <w:ins w:id="63" w:author="Christopher Grady" w:date="2020-09-14T15:17:00Z">
        <w:r w:rsidR="00CE499E">
          <w:rPr>
            <w:rFonts w:ascii="Times New Roman" w:hAnsi="Times New Roman" w:cs="Times New Roman"/>
            <w:sz w:val="22"/>
            <w:szCs w:val="22"/>
          </w:rPr>
          <w:t>contact in</w:t>
        </w:r>
      </w:ins>
      <w:r w:rsidR="008B7D5B">
        <w:rPr>
          <w:rFonts w:ascii="Times New Roman" w:hAnsi="Times New Roman" w:cs="Times New Roman"/>
          <w:sz w:val="22"/>
          <w:szCs w:val="22"/>
        </w:rPr>
        <w:t xml:space="preserve"> treatment communities </w:t>
      </w:r>
      <w:del w:id="64" w:author="Christopher Grady" w:date="2020-09-14T15:17:00Z">
        <w:r w:rsidR="008B7D5B" w:rsidDel="00CE499E">
          <w:rPr>
            <w:rFonts w:ascii="Times New Roman" w:hAnsi="Times New Roman" w:cs="Times New Roman"/>
            <w:sz w:val="22"/>
            <w:szCs w:val="22"/>
          </w:rPr>
          <w:delText xml:space="preserve">had </w:delText>
        </w:r>
      </w:del>
      <w:ins w:id="65" w:author="Christopher Grady" w:date="2020-09-14T15:17:00Z">
        <w:r w:rsidR="00CE499E">
          <w:rPr>
            <w:rFonts w:ascii="Times New Roman" w:hAnsi="Times New Roman" w:cs="Times New Roman"/>
            <w:sz w:val="22"/>
            <w:szCs w:val="22"/>
          </w:rPr>
          <w:t xml:space="preserve">increased </w:t>
        </w:r>
      </w:ins>
      <w:del w:id="66" w:author="Christopher Grady" w:date="2020-09-14T15:17:00Z">
        <w:r w:rsidR="008B7D5B" w:rsidDel="00CE499E">
          <w:rPr>
            <w:rFonts w:ascii="Times New Roman" w:hAnsi="Times New Roman" w:cs="Times New Roman"/>
            <w:sz w:val="22"/>
            <w:szCs w:val="22"/>
          </w:rPr>
          <w:delText>more contact than</w:delText>
        </w:r>
      </w:del>
      <w:ins w:id="67" w:author="Christopher Grady" w:date="2020-09-14T15:17:00Z">
        <w:r w:rsidR="00CE499E">
          <w:rPr>
            <w:rFonts w:ascii="Times New Roman" w:hAnsi="Times New Roman" w:cs="Times New Roman"/>
            <w:sz w:val="22"/>
            <w:szCs w:val="22"/>
          </w:rPr>
          <w:t>more than contact</w:t>
        </w:r>
      </w:ins>
      <w:del w:id="68" w:author="Christopher Grady" w:date="2020-09-14T15:17:00Z">
        <w:r w:rsidR="008B7D5B" w:rsidDel="00CE499E">
          <w:rPr>
            <w:rFonts w:ascii="Times New Roman" w:hAnsi="Times New Roman" w:cs="Times New Roman"/>
            <w:sz w:val="22"/>
            <w:szCs w:val="22"/>
          </w:rPr>
          <w:delText xml:space="preserve"> those </w:delText>
        </w:r>
      </w:del>
      <w:ins w:id="69" w:author="Christopher Grady" w:date="2020-09-14T15:17:00Z">
        <w:r w:rsidR="00CE499E">
          <w:rPr>
            <w:rFonts w:ascii="Times New Roman" w:hAnsi="Times New Roman" w:cs="Times New Roman"/>
            <w:sz w:val="22"/>
            <w:szCs w:val="22"/>
          </w:rPr>
          <w:t xml:space="preserve"> </w:t>
        </w:r>
      </w:ins>
      <w:r w:rsidR="008B7D5B">
        <w:rPr>
          <w:rFonts w:ascii="Times New Roman" w:hAnsi="Times New Roman" w:cs="Times New Roman"/>
          <w:sz w:val="22"/>
          <w:szCs w:val="22"/>
        </w:rPr>
        <w:t>in control</w:t>
      </w:r>
      <w:ins w:id="70" w:author="Christopher Grady" w:date="2020-09-14T15:18:00Z">
        <w:r w:rsidR="00CE499E">
          <w:rPr>
            <w:rFonts w:ascii="Times New Roman" w:hAnsi="Times New Roman" w:cs="Times New Roman"/>
            <w:sz w:val="22"/>
            <w:szCs w:val="22"/>
          </w:rPr>
          <w:t xml:space="preserve"> communities</w:t>
        </w:r>
      </w:ins>
      <w:r w:rsidR="008B7D5B">
        <w:rPr>
          <w:rFonts w:ascii="Times New Roman" w:hAnsi="Times New Roman" w:cs="Times New Roman"/>
          <w:sz w:val="22"/>
          <w:szCs w:val="22"/>
        </w:rPr>
        <w:t xml:space="preserve">, </w:t>
      </w:r>
      <w:ins w:id="71" w:author="Christopher Grady" w:date="2020-09-14T15:41:00Z">
        <w:r w:rsidR="000F37CD">
          <w:rPr>
            <w:rFonts w:ascii="Times New Roman" w:hAnsi="Times New Roman" w:cs="Times New Roman"/>
            <w:sz w:val="22"/>
            <w:szCs w:val="22"/>
          </w:rPr>
          <w:t xml:space="preserve">contact by </w:t>
        </w:r>
      </w:ins>
      <w:del w:id="72" w:author="Christopher Grady" w:date="2020-09-14T15:19:00Z">
        <w:r w:rsidR="008B7D5B" w:rsidDel="00D03BA5">
          <w:rPr>
            <w:rFonts w:ascii="Times New Roman" w:hAnsi="Times New Roman" w:cs="Times New Roman"/>
            <w:sz w:val="22"/>
            <w:szCs w:val="22"/>
          </w:rPr>
          <w:delText>when only comparing the indirect participants to controls, we see little difference in the amount of contact</w:delText>
        </w:r>
      </w:del>
      <w:ins w:id="73" w:author="Christopher Grady" w:date="2020-09-14T15:19:00Z">
        <w:r w:rsidR="00D03BA5">
          <w:rPr>
            <w:rFonts w:ascii="Times New Roman" w:hAnsi="Times New Roman" w:cs="Times New Roman"/>
            <w:sz w:val="22"/>
            <w:szCs w:val="22"/>
          </w:rPr>
          <w:t xml:space="preserve">nonparticipant and controls </w:t>
        </w:r>
      </w:ins>
      <w:ins w:id="74" w:author="Christopher Grady" w:date="2020-09-14T15:38:00Z">
        <w:r w:rsidR="000F37CD">
          <w:rPr>
            <w:rFonts w:ascii="Times New Roman" w:hAnsi="Times New Roman" w:cs="Times New Roman"/>
            <w:sz w:val="22"/>
            <w:szCs w:val="22"/>
          </w:rPr>
          <w:t>respondents increased at the same rate</w:t>
        </w:r>
      </w:ins>
      <w:ins w:id="75" w:author="Christopher Grady" w:date="2020-09-14T15:41:00Z">
        <w:r w:rsidR="000F37CD">
          <w:rPr>
            <w:rFonts w:ascii="Times New Roman" w:hAnsi="Times New Roman" w:cs="Times New Roman"/>
            <w:sz w:val="22"/>
            <w:szCs w:val="22"/>
          </w:rPr>
          <w:t xml:space="preserve"> </w:t>
        </w:r>
      </w:ins>
      <w:ins w:id="76" w:author="Christopher Grady" w:date="2020-09-14T15:38:00Z">
        <w:del w:id="77" w:author="Grady, Christopher Daniel" w:date="2020-09-15T17:13:00Z">
          <w:r w:rsidR="000F37CD" w:rsidDel="009F4720">
            <w:rPr>
              <w:rFonts w:ascii="Times New Roman" w:hAnsi="Times New Roman" w:cs="Times New Roman"/>
              <w:sz w:val="22"/>
              <w:szCs w:val="22"/>
            </w:rPr>
            <w:delText>but</w:delText>
          </w:r>
        </w:del>
      </w:ins>
      <w:ins w:id="78" w:author="Grady, Christopher Daniel" w:date="2020-09-15T17:13:00Z">
        <w:r w:rsidR="009F4720">
          <w:rPr>
            <w:rFonts w:ascii="Times New Roman" w:hAnsi="Times New Roman" w:cs="Times New Roman"/>
            <w:sz w:val="22"/>
            <w:szCs w:val="22"/>
          </w:rPr>
          <w:t>while</w:t>
        </w:r>
      </w:ins>
      <w:ins w:id="79" w:author="Christopher Grady" w:date="2020-09-14T15:38:00Z">
        <w:r w:rsidR="000F37CD">
          <w:rPr>
            <w:rFonts w:ascii="Times New Roman" w:hAnsi="Times New Roman" w:cs="Times New Roman"/>
            <w:sz w:val="22"/>
            <w:szCs w:val="22"/>
          </w:rPr>
          <w:t xml:space="preserve"> outgroup affect and </w:t>
        </w:r>
      </w:ins>
      <w:ins w:id="80" w:author="Christopher Grady" w:date="2020-09-14T15:39:00Z">
        <w:r w:rsidR="000F37CD">
          <w:rPr>
            <w:rFonts w:ascii="Times New Roman" w:hAnsi="Times New Roman" w:cs="Times New Roman"/>
            <w:sz w:val="22"/>
            <w:szCs w:val="22"/>
          </w:rPr>
          <w:t>perceptions of physical security only increased for nonparticipants</w:t>
        </w:r>
      </w:ins>
      <w:r w:rsidR="008B7D5B">
        <w:rPr>
          <w:rFonts w:ascii="Times New Roman" w:hAnsi="Times New Roman" w:cs="Times New Roman"/>
          <w:sz w:val="22"/>
          <w:szCs w:val="22"/>
        </w:rPr>
        <w:t>.  As a result, we believe that some of the</w:t>
      </w:r>
      <w:r>
        <w:rPr>
          <w:rFonts w:ascii="Times New Roman" w:hAnsi="Times New Roman" w:cs="Times New Roman"/>
          <w:sz w:val="22"/>
          <w:szCs w:val="22"/>
        </w:rPr>
        <w:t xml:space="preserve"> change in </w:t>
      </w:r>
      <w:r w:rsidR="008B7D5B">
        <w:rPr>
          <w:rFonts w:ascii="Times New Roman" w:hAnsi="Times New Roman" w:cs="Times New Roman"/>
          <w:sz w:val="22"/>
          <w:szCs w:val="22"/>
        </w:rPr>
        <w:t>outgroup affect</w:t>
      </w:r>
      <w:ins w:id="81" w:author="Christopher Grady" w:date="2020-09-14T15:44:00Z">
        <w:r w:rsidR="000F37CD">
          <w:rPr>
            <w:rFonts w:ascii="Times New Roman" w:hAnsi="Times New Roman" w:cs="Times New Roman"/>
            <w:sz w:val="22"/>
            <w:szCs w:val="22"/>
          </w:rPr>
          <w:t xml:space="preserve"> and perceptions of security</w:t>
        </w:r>
      </w:ins>
      <w:r>
        <w:rPr>
          <w:rFonts w:ascii="Times New Roman" w:hAnsi="Times New Roman" w:cs="Times New Roman"/>
          <w:sz w:val="22"/>
          <w:szCs w:val="22"/>
        </w:rPr>
        <w:t xml:space="preserve"> </w:t>
      </w:r>
      <w:del w:id="82" w:author="Christopher Grady" w:date="2020-09-14T15:44:00Z">
        <w:r w:rsidDel="000F37CD">
          <w:rPr>
            <w:rFonts w:ascii="Times New Roman" w:hAnsi="Times New Roman" w:cs="Times New Roman"/>
            <w:sz w:val="22"/>
            <w:szCs w:val="22"/>
          </w:rPr>
          <w:delText xml:space="preserve">is </w:delText>
        </w:r>
      </w:del>
      <w:ins w:id="83" w:author="Christopher Grady" w:date="2020-09-14T15:44:00Z">
        <w:r w:rsidR="000F37CD">
          <w:rPr>
            <w:rFonts w:ascii="Times New Roman" w:hAnsi="Times New Roman" w:cs="Times New Roman"/>
            <w:sz w:val="22"/>
            <w:szCs w:val="22"/>
          </w:rPr>
          <w:t xml:space="preserve">are </w:t>
        </w:r>
      </w:ins>
      <w:r>
        <w:rPr>
          <w:rFonts w:ascii="Times New Roman" w:hAnsi="Times New Roman" w:cs="Times New Roman"/>
          <w:sz w:val="22"/>
          <w:szCs w:val="22"/>
        </w:rPr>
        <w:t xml:space="preserve">due to </w:t>
      </w:r>
      <w:commentRangeStart w:id="84"/>
      <w:r>
        <w:rPr>
          <w:rFonts w:ascii="Times New Roman" w:hAnsi="Times New Roman" w:cs="Times New Roman"/>
          <w:sz w:val="22"/>
          <w:szCs w:val="22"/>
        </w:rPr>
        <w:t xml:space="preserve">a spillover </w:t>
      </w:r>
      <w:commentRangeStart w:id="85"/>
      <w:commentRangeStart w:id="86"/>
      <w:commentRangeStart w:id="87"/>
      <w:r>
        <w:rPr>
          <w:rFonts w:ascii="Times New Roman" w:hAnsi="Times New Roman" w:cs="Times New Roman"/>
          <w:sz w:val="22"/>
          <w:szCs w:val="22"/>
        </w:rPr>
        <w:t>effect</w:t>
      </w:r>
      <w:commentRangeEnd w:id="85"/>
      <w:r>
        <w:rPr>
          <w:rStyle w:val="CommentReference"/>
        </w:rPr>
        <w:commentReference w:id="85"/>
      </w:r>
      <w:commentRangeEnd w:id="86"/>
      <w:r w:rsidR="00C54B1B">
        <w:rPr>
          <w:rStyle w:val="CommentReference"/>
        </w:rPr>
        <w:commentReference w:id="86"/>
      </w:r>
      <w:commentRangeEnd w:id="87"/>
      <w:r w:rsidR="000F37CD">
        <w:rPr>
          <w:rStyle w:val="CommentReference"/>
        </w:rPr>
        <w:commentReference w:id="87"/>
      </w:r>
      <w:r>
        <w:rPr>
          <w:rFonts w:ascii="Times New Roman" w:hAnsi="Times New Roman" w:cs="Times New Roman"/>
          <w:sz w:val="22"/>
          <w:szCs w:val="22"/>
        </w:rPr>
        <w:t>.</w:t>
      </w:r>
      <w:ins w:id="88" w:author="Grady, Christopher Daniel" w:date="2020-09-15T17:24:00Z">
        <w:r w:rsidR="00FF6536">
          <w:rPr>
            <w:rStyle w:val="FootnoteReference"/>
            <w:rFonts w:ascii="Times New Roman" w:hAnsi="Times New Roman" w:cs="Times New Roman"/>
            <w:sz w:val="22"/>
            <w:szCs w:val="22"/>
          </w:rPr>
          <w:footnoteReference w:id="1"/>
        </w:r>
      </w:ins>
      <w:r>
        <w:rPr>
          <w:rFonts w:ascii="Times New Roman" w:hAnsi="Times New Roman" w:cs="Times New Roman"/>
          <w:sz w:val="22"/>
          <w:szCs w:val="22"/>
        </w:rPr>
        <w:t xml:space="preserve"> </w:t>
      </w:r>
      <w:commentRangeEnd w:id="84"/>
      <w:r w:rsidR="00FF6536">
        <w:rPr>
          <w:rStyle w:val="CommentReference"/>
        </w:rPr>
        <w:commentReference w:id="84"/>
      </w:r>
      <w:r>
        <w:rPr>
          <w:rFonts w:ascii="Times New Roman" w:hAnsi="Times New Roman" w:cs="Times New Roman"/>
          <w:sz w:val="22"/>
          <w:szCs w:val="22"/>
        </w:rPr>
        <w:t xml:space="preserve">By examining both direct and indirect participants, we </w:t>
      </w:r>
      <w:r w:rsidR="008B7D5B">
        <w:rPr>
          <w:rFonts w:ascii="Times New Roman" w:hAnsi="Times New Roman" w:cs="Times New Roman"/>
          <w:sz w:val="22"/>
          <w:szCs w:val="22"/>
        </w:rPr>
        <w:t xml:space="preserve">are able to </w:t>
      </w:r>
      <w:r>
        <w:rPr>
          <w:rFonts w:ascii="Times New Roman" w:hAnsi="Times New Roman" w:cs="Times New Roman"/>
          <w:sz w:val="22"/>
          <w:szCs w:val="22"/>
        </w:rPr>
        <w:t xml:space="preserve">address a main critique of </w:t>
      </w:r>
      <w:r w:rsidR="008B7D5B">
        <w:rPr>
          <w:rFonts w:ascii="Times New Roman" w:hAnsi="Times New Roman" w:cs="Times New Roman"/>
          <w:sz w:val="22"/>
          <w:szCs w:val="22"/>
        </w:rPr>
        <w:t xml:space="preserve">many </w:t>
      </w:r>
      <w:r>
        <w:rPr>
          <w:rFonts w:ascii="Times New Roman" w:hAnsi="Times New Roman" w:cs="Times New Roman"/>
          <w:sz w:val="22"/>
          <w:szCs w:val="22"/>
        </w:rPr>
        <w:t>contact-based and peacebuilding interventions</w:t>
      </w:r>
      <w:ins w:id="91" w:author="Christopher Grady" w:date="2020-09-14T15:45:00Z">
        <w:r w:rsidR="00AA2E94">
          <w:rPr>
            <w:rFonts w:ascii="Times New Roman" w:hAnsi="Times New Roman" w:cs="Times New Roman"/>
            <w:sz w:val="22"/>
            <w:szCs w:val="22"/>
          </w:rPr>
          <w:t>:</w:t>
        </w:r>
      </w:ins>
      <w:r>
        <w:rPr>
          <w:rFonts w:ascii="Times New Roman" w:hAnsi="Times New Roman" w:cs="Times New Roman"/>
          <w:sz w:val="22"/>
          <w:szCs w:val="22"/>
        </w:rPr>
        <w:t xml:space="preserve"> that </w:t>
      </w:r>
      <w:r w:rsidRPr="008B7D5B">
        <w:rPr>
          <w:rFonts w:ascii="Times New Roman" w:hAnsi="Times New Roman" w:cs="Times New Roman"/>
          <w:sz w:val="22"/>
          <w:szCs w:val="22"/>
        </w:rPr>
        <w:t xml:space="preserve">even if these interventions change individuals, it is </w:t>
      </w:r>
      <w:r w:rsidR="008B7D5B" w:rsidRPr="008B7D5B">
        <w:rPr>
          <w:rFonts w:ascii="Times New Roman" w:hAnsi="Times New Roman" w:cs="Times New Roman"/>
          <w:sz w:val="22"/>
          <w:szCs w:val="22"/>
        </w:rPr>
        <w:t xml:space="preserve">often </w:t>
      </w:r>
      <w:r w:rsidRPr="008B7D5B">
        <w:rPr>
          <w:rFonts w:ascii="Times New Roman" w:hAnsi="Times New Roman" w:cs="Times New Roman"/>
          <w:sz w:val="22"/>
          <w:szCs w:val="22"/>
        </w:rPr>
        <w:t xml:space="preserve">not clear </w:t>
      </w:r>
      <w:r w:rsidR="008B7D5B" w:rsidRPr="008B7D5B">
        <w:rPr>
          <w:rFonts w:ascii="Times New Roman" w:hAnsi="Times New Roman" w:cs="Times New Roman"/>
          <w:sz w:val="22"/>
          <w:szCs w:val="22"/>
        </w:rPr>
        <w:t>whether t</w:t>
      </w:r>
      <w:r w:rsidRPr="008B7D5B">
        <w:rPr>
          <w:rFonts w:ascii="Times New Roman" w:hAnsi="Times New Roman" w:cs="Times New Roman"/>
          <w:sz w:val="22"/>
          <w:szCs w:val="22"/>
        </w:rPr>
        <w:t>his change is scalable and will lead to societal change (</w:t>
      </w:r>
      <w:proofErr w:type="spellStart"/>
      <w:r>
        <w:rPr>
          <w:rFonts w:ascii="Times New Roman" w:hAnsi="Times New Roman" w:cs="Times New Roman"/>
          <w:sz w:val="22"/>
          <w:szCs w:val="22"/>
        </w:rPr>
        <w:t>Ditlmann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Samii</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Zeitoff</w:t>
      </w:r>
      <w:proofErr w:type="spellEnd"/>
      <w:r>
        <w:rPr>
          <w:rFonts w:ascii="Times New Roman" w:hAnsi="Times New Roman" w:cs="Times New Roman"/>
          <w:sz w:val="22"/>
          <w:szCs w:val="22"/>
        </w:rPr>
        <w:t xml:space="preserve">, </w:t>
      </w:r>
      <w:r w:rsidR="008B7D5B">
        <w:rPr>
          <w:rFonts w:ascii="Times New Roman" w:hAnsi="Times New Roman" w:cs="Times New Roman"/>
          <w:sz w:val="22"/>
          <w:szCs w:val="22"/>
        </w:rPr>
        <w:t>2017</w:t>
      </w:r>
      <w:r>
        <w:rPr>
          <w:rFonts w:ascii="Times New Roman" w:hAnsi="Times New Roman" w:cs="Times New Roman"/>
          <w:sz w:val="22"/>
          <w:szCs w:val="22"/>
        </w:rPr>
        <w:t xml:space="preserve">). </w:t>
      </w:r>
    </w:p>
    <w:p w14:paraId="37F3B135" w14:textId="5364B2BD" w:rsidR="007F761D" w:rsidDel="0002240C" w:rsidRDefault="007F761D" w:rsidP="007F761D">
      <w:pPr>
        <w:autoSpaceDE w:val="0"/>
        <w:autoSpaceDN w:val="0"/>
        <w:adjustRightInd w:val="0"/>
        <w:rPr>
          <w:ins w:id="92" w:author="Christopher Grady" w:date="2020-09-14T17:10:00Z"/>
          <w:del w:id="93" w:author="Grady, Christopher Daniel" w:date="2020-09-15T16:59:00Z"/>
          <w:rFonts w:ascii="Times New Roman" w:hAnsi="Times New Roman" w:cs="Times New Roman"/>
          <w:sz w:val="22"/>
          <w:szCs w:val="22"/>
        </w:rPr>
      </w:pPr>
    </w:p>
    <w:p w14:paraId="0D56DFF4" w14:textId="67B529A3" w:rsidR="00F72278" w:rsidDel="0002240C" w:rsidRDefault="00F72278" w:rsidP="007F761D">
      <w:pPr>
        <w:autoSpaceDE w:val="0"/>
        <w:autoSpaceDN w:val="0"/>
        <w:adjustRightInd w:val="0"/>
        <w:rPr>
          <w:ins w:id="94" w:author="Christopher Grady" w:date="2020-09-14T17:10:00Z"/>
          <w:del w:id="95" w:author="Grady, Christopher Daniel" w:date="2020-09-15T16:59:00Z"/>
          <w:rFonts w:ascii="Times New Roman" w:hAnsi="Times New Roman" w:cs="Times New Roman"/>
          <w:sz w:val="22"/>
          <w:szCs w:val="22"/>
        </w:rPr>
      </w:pPr>
      <w:ins w:id="96" w:author="Christopher Grady" w:date="2020-09-14T17:13:00Z">
        <w:del w:id="97" w:author="Grady, Christopher Daniel" w:date="2020-09-15T16:59:00Z">
          <w:r w:rsidDel="0002240C">
            <w:rPr>
              <w:rFonts w:ascii="Times New Roman" w:hAnsi="Times New Roman" w:cs="Times New Roman"/>
              <w:sz w:val="22"/>
              <w:szCs w:val="22"/>
            </w:rPr>
            <w:delText>First, directly o</w:delText>
          </w:r>
        </w:del>
      </w:ins>
      <w:ins w:id="98" w:author="Christopher Grady" w:date="2020-09-14T17:10:00Z">
        <w:del w:id="99" w:author="Grady, Christopher Daniel" w:date="2020-09-15T16:59:00Z">
          <w:r w:rsidDel="0002240C">
            <w:rPr>
              <w:rFonts w:ascii="Times New Roman" w:hAnsi="Times New Roman" w:cs="Times New Roman"/>
              <w:sz w:val="22"/>
              <w:szCs w:val="22"/>
            </w:rPr>
            <w:delText>bserving cooperation</w:delText>
          </w:r>
        </w:del>
      </w:ins>
      <w:ins w:id="100" w:author="Christopher Grady" w:date="2020-09-14T17:13:00Z">
        <w:del w:id="101" w:author="Grady, Christopher Daniel" w:date="2020-09-15T16:59:00Z">
          <w:r w:rsidDel="0002240C">
            <w:rPr>
              <w:rFonts w:ascii="Times New Roman" w:hAnsi="Times New Roman" w:cs="Times New Roman"/>
              <w:sz w:val="22"/>
              <w:szCs w:val="22"/>
            </w:rPr>
            <w:delText>.</w:delText>
          </w:r>
        </w:del>
      </w:ins>
      <w:ins w:id="102" w:author="Christopher Grady" w:date="2020-09-14T17:34:00Z">
        <w:del w:id="103" w:author="Grady, Christopher Daniel" w:date="2020-09-15T16:59:00Z">
          <w:r w:rsidR="004B247A" w:rsidDel="0002240C">
            <w:rPr>
              <w:rFonts w:ascii="Times New Roman" w:hAnsi="Times New Roman" w:cs="Times New Roman"/>
              <w:sz w:val="22"/>
              <w:szCs w:val="22"/>
            </w:rPr>
            <w:delText xml:space="preserve">  Second, some nonparticipants learned about other side from interacting with participants.</w:delText>
          </w:r>
        </w:del>
      </w:ins>
      <w:ins w:id="104" w:author="Christopher Grady" w:date="2020-09-14T17:13:00Z">
        <w:del w:id="105" w:author="Grady, Christopher Daniel" w:date="2020-09-15T16:59:00Z">
          <w:r w:rsidDel="0002240C">
            <w:rPr>
              <w:rFonts w:ascii="Times New Roman" w:hAnsi="Times New Roman" w:cs="Times New Roman"/>
              <w:sz w:val="22"/>
              <w:szCs w:val="22"/>
            </w:rPr>
            <w:delText xml:space="preserve">  Second,</w:delText>
          </w:r>
        </w:del>
      </w:ins>
      <w:ins w:id="106" w:author="Christopher Grady" w:date="2020-09-14T17:28:00Z">
        <w:del w:id="107" w:author="Grady, Christopher Daniel" w:date="2020-09-15T16:59:00Z">
          <w:r w:rsidR="004B247A" w:rsidDel="0002240C">
            <w:rPr>
              <w:rFonts w:ascii="Times New Roman" w:hAnsi="Times New Roman" w:cs="Times New Roman"/>
              <w:sz w:val="22"/>
              <w:szCs w:val="22"/>
            </w:rPr>
            <w:delText xml:space="preserve"> generalized learning and</w:delText>
          </w:r>
        </w:del>
      </w:ins>
      <w:ins w:id="108" w:author="Christopher Grady" w:date="2020-09-14T17:13:00Z">
        <w:del w:id="109" w:author="Grady, Christopher Daniel" w:date="2020-09-15T16:59:00Z">
          <w:r w:rsidDel="0002240C">
            <w:rPr>
              <w:rFonts w:ascii="Times New Roman" w:hAnsi="Times New Roman" w:cs="Times New Roman"/>
              <w:sz w:val="22"/>
              <w:szCs w:val="22"/>
            </w:rPr>
            <w:delText xml:space="preserve"> </w:delText>
          </w:r>
        </w:del>
      </w:ins>
      <w:ins w:id="110" w:author="Christopher Grady" w:date="2020-09-14T17:11:00Z">
        <w:del w:id="111" w:author="Grady, Christopher Daniel" w:date="2020-09-15T16:59:00Z">
          <w:r w:rsidDel="0002240C">
            <w:rPr>
              <w:rFonts w:ascii="Times New Roman" w:hAnsi="Times New Roman" w:cs="Times New Roman"/>
              <w:sz w:val="22"/>
              <w:szCs w:val="22"/>
            </w:rPr>
            <w:delText>community-wide norms</w:delText>
          </w:r>
        </w:del>
      </w:ins>
      <w:ins w:id="112" w:author="Christopher Grady" w:date="2020-09-14T17:13:00Z">
        <w:del w:id="113" w:author="Grady, Christopher Daniel" w:date="2020-09-15T16:59:00Z">
          <w:r w:rsidDel="0002240C">
            <w:rPr>
              <w:rFonts w:ascii="Times New Roman" w:hAnsi="Times New Roman" w:cs="Times New Roman"/>
              <w:sz w:val="22"/>
              <w:szCs w:val="22"/>
            </w:rPr>
            <w:delText>, like ingroup policing.</w:delText>
          </w:r>
        </w:del>
      </w:ins>
      <w:ins w:id="114" w:author="Christopher Grady" w:date="2020-09-14T17:31:00Z">
        <w:del w:id="115" w:author="Grady, Christopher Daniel" w:date="2020-09-15T16:59:00Z">
          <w:r w:rsidR="004B247A" w:rsidDel="0002240C">
            <w:rPr>
              <w:rFonts w:ascii="Times New Roman" w:hAnsi="Times New Roman" w:cs="Times New Roman"/>
              <w:sz w:val="22"/>
              <w:szCs w:val="22"/>
            </w:rPr>
            <w:delText xml:space="preserve">  Third, benefit from result of cooperation.</w:delText>
          </w:r>
        </w:del>
      </w:ins>
    </w:p>
    <w:p w14:paraId="4C793272" w14:textId="77777777" w:rsidR="00F72278" w:rsidRDefault="00F72278" w:rsidP="007F761D">
      <w:pPr>
        <w:autoSpaceDE w:val="0"/>
        <w:autoSpaceDN w:val="0"/>
        <w:adjustRightInd w:val="0"/>
        <w:rPr>
          <w:rFonts w:ascii="Times New Roman" w:hAnsi="Times New Roman" w:cs="Times New Roman"/>
          <w:sz w:val="22"/>
          <w:szCs w:val="22"/>
        </w:rPr>
      </w:pPr>
    </w:p>
    <w:p w14:paraId="73BF5DA0" w14:textId="707CB5FE" w:rsidR="00170F87" w:rsidDel="009F4720" w:rsidRDefault="007F761D" w:rsidP="004941EC">
      <w:pPr>
        <w:autoSpaceDE w:val="0"/>
        <w:autoSpaceDN w:val="0"/>
        <w:adjustRightInd w:val="0"/>
        <w:rPr>
          <w:ins w:id="116" w:author="Christopher Grady" w:date="2020-09-14T17:48:00Z"/>
          <w:del w:id="117" w:author="Grady, Christopher Daniel" w:date="2020-09-15T17:10:00Z"/>
          <w:rFonts w:ascii="Times New Roman" w:hAnsi="Times New Roman" w:cs="Times New Roman"/>
          <w:color w:val="000000"/>
          <w:sz w:val="22"/>
          <w:szCs w:val="22"/>
        </w:rPr>
      </w:pPr>
      <w:r>
        <w:rPr>
          <w:rFonts w:ascii="Times New Roman" w:hAnsi="Times New Roman" w:cs="Times New Roman"/>
          <w:sz w:val="22"/>
          <w:szCs w:val="22"/>
        </w:rPr>
        <w:t xml:space="preserve">We are not able to determine </w:t>
      </w:r>
      <w:del w:id="118" w:author="Christopher Grady" w:date="2020-09-14T15:46:00Z">
        <w:r w:rsidR="004941EC" w:rsidDel="00AA2E94">
          <w:rPr>
            <w:rFonts w:ascii="Times New Roman" w:hAnsi="Times New Roman" w:cs="Times New Roman"/>
            <w:sz w:val="22"/>
            <w:szCs w:val="22"/>
          </w:rPr>
          <w:delText xml:space="preserve">why </w:delText>
        </w:r>
      </w:del>
      <w:ins w:id="119" w:author="Christopher Grady" w:date="2020-09-14T15:46:00Z">
        <w:r w:rsidR="00AA2E94">
          <w:rPr>
            <w:rFonts w:ascii="Times New Roman" w:hAnsi="Times New Roman" w:cs="Times New Roman"/>
            <w:sz w:val="22"/>
            <w:szCs w:val="22"/>
          </w:rPr>
          <w:t xml:space="preserve">how </w:t>
        </w:r>
      </w:ins>
      <w:r w:rsidR="004941EC">
        <w:rPr>
          <w:rFonts w:ascii="Times New Roman" w:hAnsi="Times New Roman" w:cs="Times New Roman"/>
          <w:sz w:val="22"/>
          <w:szCs w:val="22"/>
        </w:rPr>
        <w:t>this spillover from direct to indirect participants occurred</w:t>
      </w:r>
      <w:ins w:id="120" w:author="Christopher Grady" w:date="2020-09-14T17:14:00Z">
        <w:r w:rsidR="00F72278">
          <w:rPr>
            <w:rFonts w:ascii="Times New Roman" w:hAnsi="Times New Roman" w:cs="Times New Roman"/>
            <w:sz w:val="22"/>
            <w:szCs w:val="22"/>
          </w:rPr>
          <w:t xml:space="preserve">, but we </w:t>
        </w:r>
      </w:ins>
      <w:ins w:id="121" w:author="Christopher Grady" w:date="2020-09-14T17:15:00Z">
        <w:r w:rsidR="00F72278">
          <w:rPr>
            <w:rFonts w:ascii="Times New Roman" w:hAnsi="Times New Roman" w:cs="Times New Roman"/>
            <w:sz w:val="22"/>
            <w:szCs w:val="22"/>
          </w:rPr>
          <w:t xml:space="preserve">speculate that spillover occurred through </w:t>
        </w:r>
      </w:ins>
      <w:ins w:id="122" w:author="Christopher Grady" w:date="2020-09-15T11:38:00Z">
        <w:del w:id="123" w:author="Grady, Christopher Daniel" w:date="2020-09-15T17:10:00Z">
          <w:r w:rsidR="00E34C11" w:rsidDel="009F4720">
            <w:rPr>
              <w:rFonts w:ascii="Times New Roman" w:hAnsi="Times New Roman" w:cs="Times New Roman"/>
              <w:sz w:val="22"/>
              <w:szCs w:val="22"/>
            </w:rPr>
            <w:delText>four</w:delText>
          </w:r>
        </w:del>
      </w:ins>
      <w:ins w:id="124" w:author="Grady, Christopher Daniel" w:date="2020-09-15T17:10:00Z">
        <w:r w:rsidR="009F4720">
          <w:rPr>
            <w:rFonts w:ascii="Times New Roman" w:hAnsi="Times New Roman" w:cs="Times New Roman"/>
            <w:sz w:val="22"/>
            <w:szCs w:val="22"/>
          </w:rPr>
          <w:t>three</w:t>
        </w:r>
      </w:ins>
      <w:ins w:id="125" w:author="Christopher Grady" w:date="2020-09-14T17:15:00Z">
        <w:r w:rsidR="00F72278">
          <w:rPr>
            <w:rFonts w:ascii="Times New Roman" w:hAnsi="Times New Roman" w:cs="Times New Roman"/>
            <w:sz w:val="22"/>
            <w:szCs w:val="22"/>
          </w:rPr>
          <w:t xml:space="preserve"> mechanisms</w:t>
        </w:r>
      </w:ins>
      <w:ins w:id="126" w:author="Grady, Christopher Daniel" w:date="2020-09-15T17:17:00Z">
        <w:r w:rsidR="009F4720">
          <w:rPr>
            <w:rFonts w:ascii="Times New Roman" w:hAnsi="Times New Roman" w:cs="Times New Roman"/>
            <w:sz w:val="22"/>
            <w:szCs w:val="22"/>
          </w:rPr>
          <w:t xml:space="preserve"> that </w:t>
        </w:r>
        <w:r w:rsidR="009F4720">
          <w:rPr>
            <w:rFonts w:ascii="Times New Roman" w:hAnsi="Times New Roman" w:cs="Times New Roman"/>
            <w:color w:val="000000"/>
            <w:sz w:val="22"/>
            <w:szCs w:val="22"/>
          </w:rPr>
          <w:t xml:space="preserve">could </w:t>
        </w:r>
        <w:r w:rsidR="009F4720" w:rsidRPr="00DE63DC">
          <w:rPr>
            <w:rFonts w:ascii="Times New Roman" w:hAnsi="Times New Roman" w:cs="Times New Roman"/>
            <w:color w:val="000000"/>
            <w:sz w:val="22"/>
            <w:szCs w:val="22"/>
          </w:rPr>
          <w:t xml:space="preserve">shift </w:t>
        </w:r>
        <w:r w:rsidR="009F4720">
          <w:rPr>
            <w:rFonts w:ascii="Times New Roman" w:hAnsi="Times New Roman" w:cs="Times New Roman"/>
            <w:color w:val="000000"/>
            <w:sz w:val="22"/>
            <w:szCs w:val="22"/>
          </w:rPr>
          <w:t>people’s</w:t>
        </w:r>
        <w:r w:rsidR="009F4720" w:rsidRPr="00DE63DC">
          <w:rPr>
            <w:rFonts w:ascii="Times New Roman" w:hAnsi="Times New Roman" w:cs="Times New Roman"/>
            <w:color w:val="000000"/>
            <w:sz w:val="22"/>
            <w:szCs w:val="22"/>
          </w:rPr>
          <w:t xml:space="preserve"> perceptions of how the two groups </w:t>
        </w:r>
        <w:r w:rsidR="009F4720">
          <w:rPr>
            <w:rFonts w:ascii="Times New Roman" w:hAnsi="Times New Roman" w:cs="Times New Roman"/>
            <w:color w:val="000000"/>
            <w:sz w:val="22"/>
            <w:szCs w:val="22"/>
          </w:rPr>
          <w:t xml:space="preserve">can and </w:t>
        </w:r>
        <w:r w:rsidR="009F4720" w:rsidRPr="00DE63DC">
          <w:rPr>
            <w:rFonts w:ascii="Times New Roman" w:hAnsi="Times New Roman" w:cs="Times New Roman"/>
            <w:color w:val="000000"/>
            <w:sz w:val="22"/>
            <w:szCs w:val="22"/>
          </w:rPr>
          <w:t>should interact</w:t>
        </w:r>
      </w:ins>
      <w:ins w:id="127" w:author="Christopher Grady" w:date="2020-09-14T17:15:00Z">
        <w:r w:rsidR="00F72278">
          <w:rPr>
            <w:rFonts w:ascii="Times New Roman" w:hAnsi="Times New Roman" w:cs="Times New Roman"/>
            <w:sz w:val="22"/>
            <w:szCs w:val="22"/>
          </w:rPr>
          <w:t xml:space="preserve">.  </w:t>
        </w:r>
      </w:ins>
      <w:del w:id="128" w:author="Christopher Grady" w:date="2020-09-14T17:14:00Z">
        <w:r w:rsidR="004941EC" w:rsidDel="00F72278">
          <w:rPr>
            <w:rFonts w:ascii="Times New Roman" w:hAnsi="Times New Roman" w:cs="Times New Roman"/>
            <w:sz w:val="22"/>
            <w:szCs w:val="22"/>
          </w:rPr>
          <w:delText xml:space="preserve">. </w:delText>
        </w:r>
      </w:del>
      <w:del w:id="129" w:author="Christopher Grady" w:date="2020-09-14T17:15:00Z">
        <w:r w:rsidR="004941EC" w:rsidDel="00F72278">
          <w:rPr>
            <w:rFonts w:ascii="Times New Roman" w:hAnsi="Times New Roman" w:cs="Times New Roman"/>
            <w:color w:val="000000"/>
            <w:sz w:val="22"/>
            <w:szCs w:val="22"/>
          </w:rPr>
          <w:delText xml:space="preserve">Contact </w:delText>
        </w:r>
        <w:r w:rsidR="004941EC" w:rsidRPr="008B7D5B" w:rsidDel="00F72278">
          <w:rPr>
            <w:rFonts w:ascii="Times New Roman" w:hAnsi="Times New Roman" w:cs="Times New Roman"/>
            <w:color w:val="000000"/>
            <w:sz w:val="22"/>
            <w:szCs w:val="22"/>
          </w:rPr>
          <w:delText xml:space="preserve">could have helped establish cooperative norms </w:delText>
        </w:r>
      </w:del>
      <w:del w:id="130" w:author="Christopher Grady" w:date="2020-09-14T15:54:00Z">
        <w:r w:rsidR="004941EC" w:rsidRPr="008B7D5B" w:rsidDel="00AA2E94">
          <w:rPr>
            <w:rFonts w:ascii="Times New Roman" w:hAnsi="Times New Roman" w:cs="Times New Roman"/>
            <w:color w:val="000000"/>
            <w:sz w:val="22"/>
            <w:szCs w:val="22"/>
          </w:rPr>
          <w:delText>and</w:delText>
        </w:r>
      </w:del>
      <w:del w:id="131" w:author="Christopher Grady" w:date="2020-09-14T17:15:00Z">
        <w:r w:rsidR="004941EC" w:rsidRPr="008B7D5B" w:rsidDel="00F72278">
          <w:rPr>
            <w:rFonts w:ascii="Times New Roman" w:hAnsi="Times New Roman" w:cs="Times New Roman"/>
            <w:color w:val="000000"/>
            <w:sz w:val="22"/>
            <w:szCs w:val="22"/>
          </w:rPr>
          <w:delText xml:space="preserve"> institutions</w:delText>
        </w:r>
        <w:r w:rsidR="004941EC" w:rsidDel="00F72278">
          <w:rPr>
            <w:rFonts w:ascii="Times New Roman" w:hAnsi="Times New Roman" w:cs="Times New Roman"/>
            <w:color w:val="000000"/>
            <w:sz w:val="22"/>
            <w:szCs w:val="22"/>
          </w:rPr>
          <w:delText xml:space="preserve"> in a</w:delText>
        </w:r>
        <w:commentRangeStart w:id="132"/>
        <w:r w:rsidR="004941EC" w:rsidDel="00F72278">
          <w:rPr>
            <w:rFonts w:ascii="Times New Roman" w:hAnsi="Times New Roman" w:cs="Times New Roman"/>
            <w:color w:val="000000"/>
            <w:sz w:val="22"/>
            <w:szCs w:val="22"/>
          </w:rPr>
          <w:delText xml:space="preserve"> number of ways</w:delText>
        </w:r>
        <w:commentRangeEnd w:id="132"/>
        <w:r w:rsidR="00AE7BB6" w:rsidDel="00F72278">
          <w:rPr>
            <w:rStyle w:val="CommentReference"/>
          </w:rPr>
          <w:commentReference w:id="132"/>
        </w:r>
        <w:r w:rsidR="004941EC" w:rsidDel="00F72278">
          <w:rPr>
            <w:rFonts w:ascii="Times New Roman" w:hAnsi="Times New Roman" w:cs="Times New Roman"/>
            <w:color w:val="000000"/>
            <w:sz w:val="22"/>
            <w:szCs w:val="22"/>
          </w:rPr>
          <w:delText xml:space="preserve">. </w:delText>
        </w:r>
      </w:del>
      <w:ins w:id="133" w:author="Christopher Grady" w:date="2020-09-14T15:54:00Z">
        <w:r w:rsidR="00AE7BB6">
          <w:rPr>
            <w:rFonts w:ascii="Times New Roman" w:hAnsi="Times New Roman" w:cs="Times New Roman"/>
            <w:color w:val="000000"/>
            <w:sz w:val="22"/>
            <w:szCs w:val="22"/>
          </w:rPr>
          <w:t xml:space="preserve">First, </w:t>
        </w:r>
      </w:ins>
      <w:ins w:id="134" w:author="Christopher Grady" w:date="2020-09-14T16:32:00Z">
        <w:r w:rsidR="000779B1">
          <w:rPr>
            <w:rFonts w:ascii="Times New Roman" w:hAnsi="Times New Roman" w:cs="Times New Roman"/>
            <w:color w:val="000000"/>
            <w:sz w:val="22"/>
            <w:szCs w:val="22"/>
          </w:rPr>
          <w:t xml:space="preserve">nonparticipant </w:t>
        </w:r>
      </w:ins>
      <w:ins w:id="135" w:author="Christopher Grady" w:date="2020-09-14T16:29:00Z">
        <w:r w:rsidR="000779B1">
          <w:rPr>
            <w:rFonts w:ascii="Times New Roman" w:hAnsi="Times New Roman" w:cs="Times New Roman"/>
            <w:color w:val="000000"/>
            <w:sz w:val="22"/>
            <w:szCs w:val="22"/>
          </w:rPr>
          <w:t>community members</w:t>
        </w:r>
      </w:ins>
      <w:ins w:id="136" w:author="Christopher Grady" w:date="2020-09-14T16:00:00Z">
        <w:r w:rsidR="00AE7BB6">
          <w:rPr>
            <w:rFonts w:ascii="Times New Roman" w:hAnsi="Times New Roman" w:cs="Times New Roman"/>
            <w:color w:val="000000"/>
            <w:sz w:val="22"/>
            <w:szCs w:val="22"/>
          </w:rPr>
          <w:t xml:space="preserve"> may have </w:t>
        </w:r>
      </w:ins>
      <w:ins w:id="137" w:author="Christopher Grady" w:date="2020-09-14T16:01:00Z">
        <w:r w:rsidR="00AE7BB6">
          <w:rPr>
            <w:rFonts w:ascii="Times New Roman" w:hAnsi="Times New Roman" w:cs="Times New Roman"/>
            <w:color w:val="000000"/>
            <w:sz w:val="22"/>
            <w:szCs w:val="22"/>
          </w:rPr>
          <w:t xml:space="preserve">observed members of both groups </w:t>
        </w:r>
      </w:ins>
      <w:ins w:id="138" w:author="Christopher Grady" w:date="2020-09-14T16:00:00Z">
        <w:r w:rsidR="00AE7BB6">
          <w:rPr>
            <w:rFonts w:ascii="Times New Roman" w:hAnsi="Times New Roman" w:cs="Times New Roman"/>
            <w:color w:val="000000"/>
            <w:sz w:val="22"/>
            <w:szCs w:val="22"/>
          </w:rPr>
          <w:t>cooperat</w:t>
        </w:r>
      </w:ins>
      <w:ins w:id="139" w:author="Christopher Grady" w:date="2020-09-14T17:16:00Z">
        <w:r w:rsidR="00EB4EFD">
          <w:rPr>
            <w:rFonts w:ascii="Times New Roman" w:hAnsi="Times New Roman" w:cs="Times New Roman"/>
            <w:color w:val="000000"/>
            <w:sz w:val="22"/>
            <w:szCs w:val="22"/>
          </w:rPr>
          <w:t>e</w:t>
        </w:r>
      </w:ins>
      <w:ins w:id="140" w:author="Christopher Grady" w:date="2020-09-14T16:01:00Z">
        <w:r w:rsidR="00AE7BB6">
          <w:rPr>
            <w:rFonts w:ascii="Times New Roman" w:hAnsi="Times New Roman" w:cs="Times New Roman"/>
            <w:color w:val="000000"/>
            <w:sz w:val="22"/>
            <w:szCs w:val="22"/>
          </w:rPr>
          <w:t xml:space="preserve"> </w:t>
        </w:r>
      </w:ins>
      <w:ins w:id="141" w:author="Christopher Grady" w:date="2020-09-14T16:27:00Z">
        <w:r w:rsidR="000779B1">
          <w:rPr>
            <w:rFonts w:ascii="Times New Roman" w:hAnsi="Times New Roman" w:cs="Times New Roman"/>
            <w:color w:val="000000"/>
            <w:sz w:val="22"/>
            <w:szCs w:val="22"/>
          </w:rPr>
          <w:t>to addres</w:t>
        </w:r>
      </w:ins>
      <w:ins w:id="142" w:author="Christopher Grady" w:date="2020-09-14T16:28:00Z">
        <w:r w:rsidR="000779B1">
          <w:rPr>
            <w:rFonts w:ascii="Times New Roman" w:hAnsi="Times New Roman" w:cs="Times New Roman"/>
            <w:color w:val="000000"/>
            <w:sz w:val="22"/>
            <w:szCs w:val="22"/>
          </w:rPr>
          <w:t>s</w:t>
        </w:r>
      </w:ins>
      <w:ins w:id="143" w:author="Christopher Grady" w:date="2020-09-14T17:16:00Z">
        <w:r w:rsidR="00EB4EFD">
          <w:rPr>
            <w:rFonts w:ascii="Times New Roman" w:hAnsi="Times New Roman" w:cs="Times New Roman"/>
            <w:color w:val="000000"/>
            <w:sz w:val="22"/>
            <w:szCs w:val="22"/>
          </w:rPr>
          <w:t xml:space="preserve"> shared</w:t>
        </w:r>
      </w:ins>
      <w:ins w:id="144" w:author="Christopher Grady" w:date="2020-09-14T16:28:00Z">
        <w:r w:rsidR="000779B1">
          <w:rPr>
            <w:rFonts w:ascii="Times New Roman" w:hAnsi="Times New Roman" w:cs="Times New Roman"/>
            <w:color w:val="000000"/>
            <w:sz w:val="22"/>
            <w:szCs w:val="22"/>
          </w:rPr>
          <w:t xml:space="preserve"> issues.</w:t>
        </w:r>
      </w:ins>
      <w:ins w:id="145" w:author="Christopher Grady" w:date="2020-09-14T16:30:00Z">
        <w:r w:rsidR="000779B1">
          <w:rPr>
            <w:rFonts w:ascii="Times New Roman" w:hAnsi="Times New Roman" w:cs="Times New Roman"/>
            <w:color w:val="000000"/>
            <w:sz w:val="22"/>
            <w:szCs w:val="22"/>
          </w:rPr>
          <w:t xml:space="preserve">  </w:t>
        </w:r>
      </w:ins>
      <w:r w:rsidR="004941EC">
        <w:rPr>
          <w:rFonts w:ascii="Times New Roman" w:hAnsi="Times New Roman" w:cs="Times New Roman"/>
          <w:color w:val="000000"/>
          <w:sz w:val="22"/>
          <w:szCs w:val="22"/>
        </w:rPr>
        <w:t>The intervention established project committees</w:t>
      </w:r>
      <w:del w:id="146" w:author="Christopher Grady" w:date="2020-09-14T16:31:00Z">
        <w:r w:rsidR="004941EC" w:rsidDel="000779B1">
          <w:rPr>
            <w:rFonts w:ascii="Times New Roman" w:hAnsi="Times New Roman" w:cs="Times New Roman"/>
            <w:color w:val="000000"/>
            <w:sz w:val="22"/>
            <w:szCs w:val="22"/>
          </w:rPr>
          <w:delText>—informal institutions—</w:delText>
        </w:r>
      </w:del>
      <w:ins w:id="147" w:author="Christopher Grady" w:date="2020-09-14T16:31:00Z">
        <w:r w:rsidR="000779B1">
          <w:rPr>
            <w:rFonts w:ascii="Times New Roman" w:hAnsi="Times New Roman" w:cs="Times New Roman"/>
            <w:color w:val="000000"/>
            <w:sz w:val="22"/>
            <w:szCs w:val="22"/>
          </w:rPr>
          <w:t xml:space="preserve"> </w:t>
        </w:r>
      </w:ins>
      <w:r w:rsidR="004941EC">
        <w:rPr>
          <w:rFonts w:ascii="Times New Roman" w:hAnsi="Times New Roman" w:cs="Times New Roman"/>
          <w:color w:val="000000"/>
          <w:sz w:val="22"/>
          <w:szCs w:val="22"/>
        </w:rPr>
        <w:t xml:space="preserve">of </w:t>
      </w:r>
      <w:del w:id="148" w:author="Christopher Grady" w:date="2020-09-14T15:50:00Z">
        <w:r w:rsidR="004941EC" w:rsidDel="00AA2E94">
          <w:rPr>
            <w:rFonts w:ascii="Times New Roman" w:hAnsi="Times New Roman" w:cs="Times New Roman"/>
            <w:color w:val="000000"/>
            <w:sz w:val="22"/>
            <w:szCs w:val="22"/>
          </w:rPr>
          <w:delText xml:space="preserve">both </w:delText>
        </w:r>
      </w:del>
      <w:ins w:id="149" w:author="Christopher Grady" w:date="2020-09-14T15:50:00Z">
        <w:r w:rsidR="00AA2E94">
          <w:rPr>
            <w:rFonts w:ascii="Times New Roman" w:hAnsi="Times New Roman" w:cs="Times New Roman"/>
            <w:color w:val="000000"/>
            <w:sz w:val="22"/>
            <w:szCs w:val="22"/>
          </w:rPr>
          <w:t xml:space="preserve">about </w:t>
        </w:r>
      </w:ins>
      <w:ins w:id="150" w:author="Christopher Grady" w:date="2020-09-14T15:51:00Z">
        <w:r w:rsidR="00AA2E94">
          <w:rPr>
            <w:rFonts w:ascii="Times New Roman" w:hAnsi="Times New Roman" w:cs="Times New Roman"/>
            <w:color w:val="000000"/>
            <w:sz w:val="22"/>
            <w:szCs w:val="22"/>
          </w:rPr>
          <w:t>12-15</w:t>
        </w:r>
      </w:ins>
      <w:ins w:id="151" w:author="Christopher Grady" w:date="2020-09-14T15:50:00Z">
        <w:r w:rsidR="00AA2E94">
          <w:rPr>
            <w:rFonts w:ascii="Times New Roman" w:hAnsi="Times New Roman" w:cs="Times New Roman"/>
            <w:color w:val="000000"/>
            <w:sz w:val="22"/>
            <w:szCs w:val="22"/>
          </w:rPr>
          <w:t xml:space="preserve"> </w:t>
        </w:r>
      </w:ins>
      <w:r w:rsidR="004941EC">
        <w:rPr>
          <w:rFonts w:ascii="Times New Roman" w:hAnsi="Times New Roman" w:cs="Times New Roman"/>
          <w:color w:val="000000"/>
          <w:sz w:val="22"/>
          <w:szCs w:val="22"/>
        </w:rPr>
        <w:t>farmers and pastoralists</w:t>
      </w:r>
      <w:ins w:id="152" w:author="Christopher Grady" w:date="2020-09-14T16:30:00Z">
        <w:r w:rsidR="000779B1">
          <w:rPr>
            <w:rFonts w:ascii="Times New Roman" w:hAnsi="Times New Roman" w:cs="Times New Roman"/>
            <w:color w:val="000000"/>
            <w:sz w:val="22"/>
            <w:szCs w:val="22"/>
          </w:rPr>
          <w:t xml:space="preserve">, and other </w:t>
        </w:r>
      </w:ins>
      <w:ins w:id="153" w:author="Grady, Christopher Daniel" w:date="2020-09-15T17:07:00Z">
        <w:r w:rsidR="0002240C">
          <w:rPr>
            <w:rFonts w:ascii="Times New Roman" w:hAnsi="Times New Roman" w:cs="Times New Roman"/>
            <w:color w:val="000000"/>
            <w:sz w:val="22"/>
            <w:szCs w:val="22"/>
          </w:rPr>
          <w:t xml:space="preserve">community </w:t>
        </w:r>
      </w:ins>
      <w:ins w:id="154" w:author="Christopher Grady" w:date="2020-09-14T16:30:00Z">
        <w:r w:rsidR="000779B1">
          <w:rPr>
            <w:rFonts w:ascii="Times New Roman" w:hAnsi="Times New Roman" w:cs="Times New Roman"/>
            <w:color w:val="000000"/>
            <w:sz w:val="22"/>
            <w:szCs w:val="22"/>
          </w:rPr>
          <w:t>members</w:t>
        </w:r>
      </w:ins>
      <w:ins w:id="155" w:author="Grady, Christopher Daniel" w:date="2020-09-15T17:08:00Z">
        <w:r w:rsidR="0002240C">
          <w:rPr>
            <w:rFonts w:ascii="Times New Roman" w:hAnsi="Times New Roman" w:cs="Times New Roman"/>
            <w:color w:val="000000"/>
            <w:sz w:val="22"/>
            <w:szCs w:val="22"/>
          </w:rPr>
          <w:t xml:space="preserve"> </w:t>
        </w:r>
      </w:ins>
      <w:ins w:id="156" w:author="Christopher Grady" w:date="2020-09-14T16:30:00Z">
        <w:del w:id="157" w:author="Grady, Christopher Daniel" w:date="2020-09-15T17:08:00Z">
          <w:r w:rsidR="000779B1" w:rsidDel="0002240C">
            <w:rPr>
              <w:rFonts w:ascii="Times New Roman" w:hAnsi="Times New Roman" w:cs="Times New Roman"/>
              <w:color w:val="000000"/>
              <w:sz w:val="22"/>
              <w:szCs w:val="22"/>
            </w:rPr>
            <w:delText xml:space="preserve"> of each community </w:delText>
          </w:r>
        </w:del>
        <w:r w:rsidR="000779B1">
          <w:rPr>
            <w:rFonts w:ascii="Times New Roman" w:hAnsi="Times New Roman" w:cs="Times New Roman"/>
            <w:color w:val="000000"/>
            <w:sz w:val="22"/>
            <w:szCs w:val="22"/>
          </w:rPr>
          <w:t>may have learned from th</w:t>
        </w:r>
      </w:ins>
      <w:ins w:id="158" w:author="Christopher Grady" w:date="2020-09-14T16:31:00Z">
        <w:r w:rsidR="000779B1">
          <w:rPr>
            <w:rFonts w:ascii="Times New Roman" w:hAnsi="Times New Roman" w:cs="Times New Roman"/>
            <w:color w:val="000000"/>
            <w:sz w:val="22"/>
            <w:szCs w:val="22"/>
          </w:rPr>
          <w:t>eir</w:t>
        </w:r>
      </w:ins>
      <w:ins w:id="159" w:author="Christopher Grady" w:date="2020-09-14T16:30:00Z">
        <w:r w:rsidR="000779B1">
          <w:rPr>
            <w:rFonts w:ascii="Times New Roman" w:hAnsi="Times New Roman" w:cs="Times New Roman"/>
            <w:color w:val="000000"/>
            <w:sz w:val="22"/>
            <w:szCs w:val="22"/>
          </w:rPr>
          <w:t xml:space="preserve"> example</w:t>
        </w:r>
      </w:ins>
      <w:r w:rsidR="004941EC">
        <w:rPr>
          <w:rFonts w:ascii="Times New Roman" w:hAnsi="Times New Roman" w:cs="Times New Roman"/>
          <w:color w:val="000000"/>
          <w:sz w:val="22"/>
          <w:szCs w:val="22"/>
        </w:rPr>
        <w:t xml:space="preserve">. </w:t>
      </w:r>
      <w:ins w:id="160" w:author="Christopher Grady" w:date="2020-09-14T15:51:00Z">
        <w:r w:rsidR="00AA2E94">
          <w:rPr>
            <w:rFonts w:ascii="Times New Roman" w:hAnsi="Times New Roman" w:cs="Times New Roman"/>
            <w:color w:val="000000"/>
            <w:sz w:val="22"/>
            <w:szCs w:val="22"/>
          </w:rPr>
          <w:t xml:space="preserve"> </w:t>
        </w:r>
      </w:ins>
      <w:ins w:id="161" w:author="Christopher Grady" w:date="2020-09-14T17:24:00Z">
        <w:r w:rsidR="00EB4EFD">
          <w:rPr>
            <w:rFonts w:ascii="Times New Roman" w:hAnsi="Times New Roman" w:cs="Times New Roman"/>
            <w:color w:val="000000"/>
            <w:sz w:val="22"/>
            <w:szCs w:val="22"/>
          </w:rPr>
          <w:t xml:space="preserve">Second, </w:t>
        </w:r>
      </w:ins>
      <w:ins w:id="162" w:author="Christopher Grady" w:date="2020-09-14T17:34:00Z">
        <w:r w:rsidR="004B247A">
          <w:rPr>
            <w:rFonts w:ascii="Times New Roman" w:hAnsi="Times New Roman" w:cs="Times New Roman"/>
            <w:color w:val="000000"/>
            <w:sz w:val="22"/>
            <w:szCs w:val="22"/>
          </w:rPr>
          <w:t xml:space="preserve">some </w:t>
        </w:r>
      </w:ins>
      <w:ins w:id="163" w:author="Christopher Grady" w:date="2020-09-14T17:24:00Z">
        <w:r w:rsidR="00EB4EFD">
          <w:rPr>
            <w:rFonts w:ascii="Times New Roman" w:hAnsi="Times New Roman" w:cs="Times New Roman"/>
            <w:color w:val="000000"/>
            <w:sz w:val="22"/>
            <w:szCs w:val="22"/>
          </w:rPr>
          <w:t xml:space="preserve">nonparticipants may have learned about the other side from </w:t>
        </w:r>
      </w:ins>
      <w:ins w:id="164" w:author="Christopher Grady" w:date="2020-09-14T17:38:00Z">
        <w:r w:rsidR="00FD6FB3">
          <w:rPr>
            <w:rFonts w:ascii="Times New Roman" w:hAnsi="Times New Roman" w:cs="Times New Roman"/>
            <w:color w:val="000000"/>
            <w:sz w:val="22"/>
            <w:szCs w:val="22"/>
          </w:rPr>
          <w:t xml:space="preserve">personal </w:t>
        </w:r>
      </w:ins>
      <w:ins w:id="165" w:author="Christopher Grady" w:date="2020-09-14T17:24:00Z">
        <w:r w:rsidR="00EB4EFD">
          <w:rPr>
            <w:rFonts w:ascii="Times New Roman" w:hAnsi="Times New Roman" w:cs="Times New Roman"/>
            <w:color w:val="000000"/>
            <w:sz w:val="22"/>
            <w:szCs w:val="22"/>
          </w:rPr>
          <w:t>interacti</w:t>
        </w:r>
      </w:ins>
      <w:ins w:id="166" w:author="Christopher Grady" w:date="2020-09-14T17:38:00Z">
        <w:r w:rsidR="00FD6FB3">
          <w:rPr>
            <w:rFonts w:ascii="Times New Roman" w:hAnsi="Times New Roman" w:cs="Times New Roman"/>
            <w:color w:val="000000"/>
            <w:sz w:val="22"/>
            <w:szCs w:val="22"/>
          </w:rPr>
          <w:t>ons</w:t>
        </w:r>
      </w:ins>
      <w:ins w:id="167" w:author="Christopher Grady" w:date="2020-09-14T17:24:00Z">
        <w:r w:rsidR="00EB4EFD">
          <w:rPr>
            <w:rFonts w:ascii="Times New Roman" w:hAnsi="Times New Roman" w:cs="Times New Roman"/>
            <w:color w:val="000000"/>
            <w:sz w:val="22"/>
            <w:szCs w:val="22"/>
          </w:rPr>
          <w:t xml:space="preserve"> with participants</w:t>
        </w:r>
      </w:ins>
      <w:ins w:id="168" w:author="Christopher Grady" w:date="2020-09-14T17:27:00Z">
        <w:r w:rsidR="004B247A">
          <w:rPr>
            <w:rFonts w:ascii="Times New Roman" w:hAnsi="Times New Roman" w:cs="Times New Roman"/>
            <w:color w:val="000000"/>
            <w:sz w:val="22"/>
            <w:szCs w:val="22"/>
          </w:rPr>
          <w:t>.</w:t>
        </w:r>
      </w:ins>
      <w:ins w:id="169" w:author="Grady, Christopher Daniel" w:date="2020-09-15T17:10:00Z">
        <w:r w:rsidR="009F4720">
          <w:rPr>
            <w:rFonts w:ascii="Times New Roman" w:hAnsi="Times New Roman" w:cs="Times New Roman"/>
            <w:color w:val="000000"/>
            <w:sz w:val="22"/>
            <w:szCs w:val="22"/>
          </w:rPr>
          <w:t xml:space="preserve">  </w:t>
        </w:r>
      </w:ins>
      <w:ins w:id="170" w:author="Christopher Grady" w:date="2020-09-14T17:48:00Z">
        <w:del w:id="171" w:author="Grady, Christopher Daniel" w:date="2020-09-15T17:10:00Z">
          <w:r w:rsidR="00170F87" w:rsidDel="009F4720">
            <w:rPr>
              <w:rFonts w:ascii="Times New Roman" w:hAnsi="Times New Roman" w:cs="Times New Roman"/>
              <w:color w:val="000000"/>
              <w:sz w:val="22"/>
              <w:szCs w:val="22"/>
            </w:rPr>
            <w:delText xml:space="preserve">  </w:delText>
          </w:r>
          <w:commentRangeStart w:id="172"/>
          <w:r w:rsidR="00170F87" w:rsidDel="009F4720">
            <w:rPr>
              <w:rFonts w:ascii="Times New Roman" w:hAnsi="Times New Roman" w:cs="Times New Roman"/>
              <w:color w:val="000000"/>
              <w:sz w:val="22"/>
              <w:szCs w:val="22"/>
            </w:rPr>
            <w:delText xml:space="preserve">Third, </w:delText>
          </w:r>
        </w:del>
      </w:ins>
      <w:commentRangeStart w:id="173"/>
      <w:ins w:id="174" w:author="Christopher Grady" w:date="2020-09-14T17:49:00Z">
        <w:del w:id="175" w:author="Grady, Christopher Daniel" w:date="2020-09-15T17:10:00Z">
          <w:r w:rsidR="00170F87" w:rsidDel="009F4720">
            <w:rPr>
              <w:rFonts w:ascii="Times New Roman" w:hAnsi="Times New Roman" w:cs="Times New Roman"/>
              <w:color w:val="000000"/>
              <w:sz w:val="22"/>
              <w:szCs w:val="22"/>
            </w:rPr>
            <w:delText xml:space="preserve">nonparticipants may have </w:delText>
          </w:r>
          <w:r w:rsidR="00170F87" w:rsidRPr="00DE63DC" w:rsidDel="009F4720">
            <w:rPr>
              <w:rFonts w:ascii="Times New Roman" w:hAnsi="Times New Roman" w:cs="Times New Roman"/>
              <w:color w:val="000000"/>
              <w:sz w:val="22"/>
              <w:szCs w:val="22"/>
            </w:rPr>
            <w:delText xml:space="preserve">benefited from the </w:delText>
          </w:r>
          <w:r w:rsidR="00170F87" w:rsidDel="009F4720">
            <w:rPr>
              <w:rFonts w:ascii="Times New Roman" w:hAnsi="Times New Roman" w:cs="Times New Roman"/>
              <w:color w:val="000000"/>
              <w:sz w:val="22"/>
              <w:szCs w:val="22"/>
            </w:rPr>
            <w:delText>work</w:delText>
          </w:r>
          <w:r w:rsidR="00170F87" w:rsidRPr="00DE63DC" w:rsidDel="009F4720">
            <w:rPr>
              <w:rFonts w:ascii="Times New Roman" w:hAnsi="Times New Roman" w:cs="Times New Roman"/>
              <w:color w:val="000000"/>
              <w:sz w:val="22"/>
              <w:szCs w:val="22"/>
            </w:rPr>
            <w:delText xml:space="preserve"> of</w:delText>
          </w:r>
          <w:r w:rsidR="00170F87" w:rsidDel="009F4720">
            <w:rPr>
              <w:rFonts w:ascii="Times New Roman" w:hAnsi="Times New Roman" w:cs="Times New Roman"/>
              <w:color w:val="000000"/>
              <w:sz w:val="22"/>
              <w:szCs w:val="22"/>
            </w:rPr>
            <w:delText xml:space="preserve"> the project committees, which </w:delText>
          </w:r>
          <w:r w:rsidR="00170F87" w:rsidRPr="00DE63DC" w:rsidDel="009F4720">
            <w:rPr>
              <w:rFonts w:ascii="Times New Roman" w:hAnsi="Times New Roman" w:cs="Times New Roman"/>
              <w:color w:val="000000"/>
              <w:sz w:val="22"/>
              <w:szCs w:val="22"/>
            </w:rPr>
            <w:delText>improve</w:delText>
          </w:r>
          <w:r w:rsidR="00170F87" w:rsidDel="009F4720">
            <w:rPr>
              <w:rFonts w:ascii="Times New Roman" w:hAnsi="Times New Roman" w:cs="Times New Roman"/>
              <w:color w:val="000000"/>
              <w:sz w:val="22"/>
              <w:szCs w:val="22"/>
            </w:rPr>
            <w:delText>d</w:delText>
          </w:r>
          <w:r w:rsidR="00170F87" w:rsidRPr="00DE63DC" w:rsidDel="009F4720">
            <w:rPr>
              <w:rFonts w:ascii="Times New Roman" w:hAnsi="Times New Roman" w:cs="Times New Roman"/>
              <w:color w:val="000000"/>
              <w:sz w:val="22"/>
              <w:szCs w:val="22"/>
            </w:rPr>
            <w:delText xml:space="preserve"> infrastructure</w:delText>
          </w:r>
          <w:commentRangeEnd w:id="173"/>
          <w:r w:rsidR="00170F87" w:rsidRPr="00DE63DC" w:rsidDel="009F4720">
            <w:rPr>
              <w:rStyle w:val="CommentReference"/>
            </w:rPr>
            <w:commentReference w:id="173"/>
          </w:r>
          <w:r w:rsidR="00170F87" w:rsidDel="009F4720">
            <w:rPr>
              <w:rFonts w:ascii="Times New Roman" w:hAnsi="Times New Roman" w:cs="Times New Roman"/>
              <w:color w:val="000000"/>
              <w:sz w:val="22"/>
              <w:szCs w:val="22"/>
            </w:rPr>
            <w:delText xml:space="preserve"> in the communities</w:delText>
          </w:r>
        </w:del>
      </w:ins>
      <w:commentRangeEnd w:id="172"/>
      <w:del w:id="176" w:author="Grady, Christopher Daniel" w:date="2020-09-15T17:10:00Z">
        <w:r w:rsidR="009F4720" w:rsidDel="009F4720">
          <w:rPr>
            <w:rStyle w:val="CommentReference"/>
          </w:rPr>
          <w:commentReference w:id="172"/>
        </w:r>
      </w:del>
      <w:ins w:id="177" w:author="Christopher Grady" w:date="2020-09-14T17:49:00Z">
        <w:del w:id="178" w:author="Grady, Christopher Daniel" w:date="2020-09-15T17:10:00Z">
          <w:r w:rsidR="00170F87" w:rsidDel="009F4720">
            <w:rPr>
              <w:rFonts w:ascii="Times New Roman" w:hAnsi="Times New Roman" w:cs="Times New Roman"/>
              <w:color w:val="000000"/>
              <w:sz w:val="22"/>
              <w:szCs w:val="22"/>
            </w:rPr>
            <w:delText>.  The new infrastructure could have reduced resource-based drivers of conflict.</w:delText>
          </w:r>
        </w:del>
      </w:ins>
    </w:p>
    <w:p w14:paraId="0122B88B" w14:textId="0FC49AD0" w:rsidR="00170F87" w:rsidDel="009F4720" w:rsidRDefault="00170F87" w:rsidP="004941EC">
      <w:pPr>
        <w:autoSpaceDE w:val="0"/>
        <w:autoSpaceDN w:val="0"/>
        <w:adjustRightInd w:val="0"/>
        <w:rPr>
          <w:ins w:id="179" w:author="Christopher Grady" w:date="2020-09-14T17:48:00Z"/>
          <w:del w:id="180" w:author="Grady, Christopher Daniel" w:date="2020-09-15T17:10:00Z"/>
          <w:rFonts w:ascii="Times New Roman" w:hAnsi="Times New Roman" w:cs="Times New Roman"/>
          <w:color w:val="000000"/>
          <w:sz w:val="22"/>
          <w:szCs w:val="22"/>
        </w:rPr>
      </w:pPr>
    </w:p>
    <w:p w14:paraId="202A80F8" w14:textId="6C65A315" w:rsidR="009F4720" w:rsidRDefault="00170F87" w:rsidP="004941EC">
      <w:pPr>
        <w:autoSpaceDE w:val="0"/>
        <w:autoSpaceDN w:val="0"/>
        <w:adjustRightInd w:val="0"/>
        <w:rPr>
          <w:ins w:id="181" w:author="Grady, Christopher Daniel" w:date="2020-09-15T17:11:00Z"/>
          <w:rFonts w:ascii="Times New Roman" w:hAnsi="Times New Roman" w:cs="Times New Roman"/>
          <w:color w:val="000000"/>
          <w:sz w:val="22"/>
          <w:szCs w:val="22"/>
        </w:rPr>
      </w:pPr>
      <w:ins w:id="182" w:author="Christopher Grady" w:date="2020-09-14T17:48:00Z">
        <w:del w:id="183" w:author="Grady, Christopher Daniel" w:date="2020-09-15T17:10:00Z">
          <w:r w:rsidDel="009F4720">
            <w:rPr>
              <w:rFonts w:ascii="Times New Roman" w:hAnsi="Times New Roman" w:cs="Times New Roman"/>
              <w:color w:val="000000"/>
              <w:sz w:val="22"/>
              <w:szCs w:val="22"/>
            </w:rPr>
            <w:delText>Lastly</w:delText>
          </w:r>
        </w:del>
      </w:ins>
      <w:ins w:id="184" w:author="Grady, Christopher Daniel" w:date="2020-09-15T17:10:00Z">
        <w:r w:rsidR="009F4720">
          <w:rPr>
            <w:rFonts w:ascii="Times New Roman" w:hAnsi="Times New Roman" w:cs="Times New Roman"/>
            <w:color w:val="000000"/>
            <w:sz w:val="22"/>
            <w:szCs w:val="22"/>
          </w:rPr>
          <w:t>Third</w:t>
        </w:r>
      </w:ins>
      <w:ins w:id="185" w:author="Christopher Grady" w:date="2020-09-14T17:38:00Z">
        <w:r w:rsidR="00FD6FB3">
          <w:rPr>
            <w:rFonts w:ascii="Times New Roman" w:hAnsi="Times New Roman" w:cs="Times New Roman"/>
            <w:color w:val="000000"/>
            <w:sz w:val="22"/>
            <w:szCs w:val="22"/>
          </w:rPr>
          <w:t xml:space="preserve">, </w:t>
        </w:r>
      </w:ins>
      <w:ins w:id="186" w:author="Christopher Grady" w:date="2020-09-14T17:50:00Z">
        <w:r>
          <w:rPr>
            <w:rFonts w:ascii="Times New Roman" w:hAnsi="Times New Roman" w:cs="Times New Roman"/>
            <w:color w:val="000000"/>
            <w:sz w:val="22"/>
            <w:szCs w:val="22"/>
          </w:rPr>
          <w:t>and</w:t>
        </w:r>
      </w:ins>
      <w:ins w:id="187" w:author="Christopher Grady" w:date="2020-09-14T18:00:00Z">
        <w:r w:rsidR="00F04539">
          <w:rPr>
            <w:rFonts w:ascii="Times New Roman" w:hAnsi="Times New Roman" w:cs="Times New Roman"/>
            <w:color w:val="000000"/>
            <w:sz w:val="22"/>
            <w:szCs w:val="22"/>
          </w:rPr>
          <w:t xml:space="preserve">, we think, </w:t>
        </w:r>
      </w:ins>
      <w:ins w:id="188" w:author="Christopher Grady" w:date="2020-09-14T17:50:00Z">
        <w:r>
          <w:rPr>
            <w:rFonts w:ascii="Times New Roman" w:hAnsi="Times New Roman" w:cs="Times New Roman"/>
            <w:color w:val="000000"/>
            <w:sz w:val="22"/>
            <w:szCs w:val="22"/>
          </w:rPr>
          <w:t xml:space="preserve">most importantly, </w:t>
        </w:r>
      </w:ins>
      <w:ins w:id="189" w:author="Christopher Grady" w:date="2020-09-14T18:10:00Z">
        <w:r w:rsidR="00D6100A">
          <w:rPr>
            <w:rFonts w:ascii="Times New Roman" w:hAnsi="Times New Roman" w:cs="Times New Roman"/>
            <w:color w:val="000000"/>
            <w:sz w:val="22"/>
            <w:szCs w:val="22"/>
          </w:rPr>
          <w:t xml:space="preserve">the intervention may have caused </w:t>
        </w:r>
      </w:ins>
      <w:ins w:id="190" w:author="Christopher Grady" w:date="2020-09-14T17:38:00Z">
        <w:r w:rsidR="00FD6FB3">
          <w:rPr>
            <w:rFonts w:ascii="Times New Roman" w:hAnsi="Times New Roman" w:cs="Times New Roman"/>
            <w:color w:val="000000"/>
            <w:sz w:val="22"/>
            <w:szCs w:val="22"/>
          </w:rPr>
          <w:t xml:space="preserve">knowledge </w:t>
        </w:r>
      </w:ins>
      <w:ins w:id="191" w:author="Grady, Christopher Daniel" w:date="2020-09-15T17:35:00Z">
        <w:r w:rsidR="003124CD">
          <w:rPr>
            <w:rFonts w:ascii="Times New Roman" w:hAnsi="Times New Roman" w:cs="Times New Roman"/>
            <w:color w:val="000000"/>
            <w:sz w:val="22"/>
            <w:szCs w:val="22"/>
          </w:rPr>
          <w:t xml:space="preserve">about the other side </w:t>
        </w:r>
      </w:ins>
      <w:ins w:id="192" w:author="Christopher Grady" w:date="2020-09-14T17:38:00Z">
        <w:r w:rsidR="00FD6FB3">
          <w:rPr>
            <w:rFonts w:ascii="Times New Roman" w:hAnsi="Times New Roman" w:cs="Times New Roman"/>
            <w:color w:val="000000"/>
            <w:sz w:val="22"/>
            <w:szCs w:val="22"/>
          </w:rPr>
          <w:t xml:space="preserve">and norms </w:t>
        </w:r>
      </w:ins>
      <w:ins w:id="193" w:author="Christopher Grady" w:date="2020-09-14T17:39:00Z">
        <w:r w:rsidR="00FD6FB3">
          <w:rPr>
            <w:rFonts w:ascii="Times New Roman" w:hAnsi="Times New Roman" w:cs="Times New Roman"/>
            <w:color w:val="000000"/>
            <w:sz w:val="22"/>
            <w:szCs w:val="22"/>
          </w:rPr>
          <w:t>of</w:t>
        </w:r>
      </w:ins>
      <w:ins w:id="194" w:author="Christopher Grady" w:date="2020-09-14T18:05:00Z">
        <w:r w:rsidR="00F04539">
          <w:rPr>
            <w:rFonts w:ascii="Times New Roman" w:hAnsi="Times New Roman" w:cs="Times New Roman"/>
            <w:color w:val="000000"/>
            <w:sz w:val="22"/>
            <w:szCs w:val="22"/>
          </w:rPr>
          <w:t xml:space="preserve"> cooperation</w:t>
        </w:r>
      </w:ins>
      <w:ins w:id="195" w:author="Christopher Grady" w:date="2020-09-14T17:39:00Z">
        <w:r w:rsidR="00FD6FB3">
          <w:rPr>
            <w:rFonts w:ascii="Times New Roman" w:hAnsi="Times New Roman" w:cs="Times New Roman"/>
            <w:color w:val="000000"/>
            <w:sz w:val="22"/>
            <w:szCs w:val="22"/>
          </w:rPr>
          <w:t xml:space="preserve"> </w:t>
        </w:r>
      </w:ins>
      <w:ins w:id="196" w:author="Christopher Grady" w:date="2020-09-14T18:10:00Z">
        <w:r w:rsidR="00D6100A">
          <w:rPr>
            <w:rFonts w:ascii="Times New Roman" w:hAnsi="Times New Roman" w:cs="Times New Roman"/>
            <w:color w:val="000000"/>
            <w:sz w:val="22"/>
            <w:szCs w:val="22"/>
          </w:rPr>
          <w:t>to</w:t>
        </w:r>
      </w:ins>
      <w:ins w:id="197" w:author="Christopher Grady" w:date="2020-09-14T17:39:00Z">
        <w:r w:rsidR="00FD6FB3">
          <w:rPr>
            <w:rFonts w:ascii="Times New Roman" w:hAnsi="Times New Roman" w:cs="Times New Roman"/>
            <w:color w:val="000000"/>
            <w:sz w:val="22"/>
            <w:szCs w:val="22"/>
          </w:rPr>
          <w:t xml:space="preserve"> diffuse through each community.</w:t>
        </w:r>
      </w:ins>
      <w:ins w:id="198" w:author="Grady, Christopher Daniel" w:date="2020-09-15T17:38:00Z">
        <w:r w:rsidR="00F369B4">
          <w:rPr>
            <w:rFonts w:ascii="Times New Roman" w:hAnsi="Times New Roman" w:cs="Times New Roman"/>
            <w:color w:val="000000"/>
            <w:sz w:val="22"/>
            <w:szCs w:val="22"/>
          </w:rPr>
          <w:t xml:space="preserve">  </w:t>
        </w:r>
        <w:r w:rsidR="00F369B4">
          <w:rPr>
            <w:rFonts w:ascii="Times New Roman" w:hAnsi="Times New Roman" w:cs="Times New Roman"/>
            <w:color w:val="000000"/>
            <w:sz w:val="22"/>
            <w:szCs w:val="22"/>
          </w:rPr>
          <w:t xml:space="preserve">One of the goals of the intervention was to motivate </w:t>
        </w:r>
      </w:ins>
      <w:ins w:id="199" w:author="Grady, Christopher Daniel" w:date="2020-09-15T18:51:00Z">
        <w:r w:rsidR="001E0759">
          <w:rPr>
            <w:rFonts w:ascii="Times New Roman" w:hAnsi="Times New Roman" w:cs="Times New Roman"/>
            <w:color w:val="000000"/>
            <w:sz w:val="22"/>
            <w:szCs w:val="22"/>
          </w:rPr>
          <w:t xml:space="preserve">norms and </w:t>
        </w:r>
      </w:ins>
      <w:ins w:id="200" w:author="Grady, Christopher Daniel" w:date="2020-09-15T17:38:00Z">
        <w:r w:rsidR="00F369B4">
          <w:rPr>
            <w:rFonts w:ascii="Times New Roman" w:hAnsi="Times New Roman" w:cs="Times New Roman"/>
            <w:color w:val="000000"/>
            <w:sz w:val="22"/>
            <w:szCs w:val="22"/>
          </w:rPr>
          <w:t xml:space="preserve">informal institutions that would </w:t>
        </w:r>
      </w:ins>
      <w:ins w:id="201" w:author="Grady, Christopher Daniel" w:date="2020-09-15T17:40:00Z">
        <w:r w:rsidR="00F369B4">
          <w:rPr>
            <w:rFonts w:ascii="Times New Roman" w:hAnsi="Times New Roman" w:cs="Times New Roman"/>
            <w:color w:val="000000"/>
            <w:sz w:val="22"/>
            <w:szCs w:val="22"/>
          </w:rPr>
          <w:t xml:space="preserve">impact the entire community </w:t>
        </w:r>
      </w:ins>
      <w:ins w:id="202" w:author="Grady, Christopher Daniel" w:date="2020-09-15T18:49:00Z">
        <w:r w:rsidR="001E0759">
          <w:rPr>
            <w:rFonts w:ascii="Times New Roman" w:hAnsi="Times New Roman" w:cs="Times New Roman"/>
            <w:color w:val="000000"/>
            <w:sz w:val="22"/>
            <w:szCs w:val="22"/>
          </w:rPr>
          <w:t xml:space="preserve">and </w:t>
        </w:r>
      </w:ins>
      <w:ins w:id="203" w:author="Grady, Christopher Daniel" w:date="2020-09-15T17:38:00Z">
        <w:r w:rsidR="00F369B4">
          <w:rPr>
            <w:rFonts w:ascii="Times New Roman" w:hAnsi="Times New Roman" w:cs="Times New Roman"/>
            <w:color w:val="000000"/>
            <w:sz w:val="22"/>
            <w:szCs w:val="22"/>
          </w:rPr>
          <w:t>last beyond the intervention</w:t>
        </w:r>
        <w:r w:rsidR="00F369B4">
          <w:rPr>
            <w:rFonts w:ascii="Times New Roman" w:hAnsi="Times New Roman" w:cs="Times New Roman"/>
            <w:color w:val="000000"/>
            <w:sz w:val="22"/>
            <w:szCs w:val="22"/>
          </w:rPr>
          <w:t>.</w:t>
        </w:r>
      </w:ins>
      <w:ins w:id="204" w:author="Christopher Grady" w:date="2020-09-14T17:49:00Z">
        <w:del w:id="205" w:author="Grady, Christopher Daniel" w:date="2020-09-15T17:35:00Z">
          <w:r w:rsidDel="003124CD">
            <w:rPr>
              <w:rFonts w:ascii="Times New Roman" w:hAnsi="Times New Roman" w:cs="Times New Roman"/>
              <w:color w:val="000000"/>
              <w:sz w:val="22"/>
              <w:szCs w:val="22"/>
            </w:rPr>
            <w:delText xml:space="preserve">  </w:delText>
          </w:r>
        </w:del>
      </w:ins>
      <w:del w:id="206" w:author="Grady, Christopher Daniel" w:date="2020-09-15T17:35:00Z">
        <w:r w:rsidR="004941EC" w:rsidDel="003124CD">
          <w:rPr>
            <w:rFonts w:ascii="Times New Roman" w:hAnsi="Times New Roman" w:cs="Times New Roman"/>
            <w:color w:val="000000"/>
            <w:sz w:val="22"/>
            <w:szCs w:val="22"/>
          </w:rPr>
          <w:delText>These committees consisted of about 12-15 people</w:delText>
        </w:r>
        <w:r w:rsidR="004941EC" w:rsidRPr="00DE63DC" w:rsidDel="003124CD">
          <w:rPr>
            <w:rFonts w:ascii="Times New Roman" w:hAnsi="Times New Roman" w:cs="Times New Roman"/>
            <w:color w:val="000000"/>
            <w:sz w:val="22"/>
            <w:szCs w:val="22"/>
          </w:rPr>
          <w:delText xml:space="preserve">. The rest of the community </w:delText>
        </w:r>
        <w:r w:rsidR="00DE63DC" w:rsidDel="003124CD">
          <w:rPr>
            <w:rFonts w:ascii="Times New Roman" w:hAnsi="Times New Roman" w:cs="Times New Roman"/>
            <w:color w:val="000000"/>
            <w:sz w:val="22"/>
            <w:szCs w:val="22"/>
          </w:rPr>
          <w:delText xml:space="preserve">may have </w:delText>
        </w:r>
        <w:commentRangeStart w:id="207"/>
        <w:r w:rsidR="004941EC" w:rsidRPr="00DE63DC" w:rsidDel="003124CD">
          <w:rPr>
            <w:rFonts w:ascii="Times New Roman" w:hAnsi="Times New Roman" w:cs="Times New Roman"/>
            <w:color w:val="000000"/>
            <w:sz w:val="22"/>
            <w:szCs w:val="22"/>
          </w:rPr>
          <w:delText>witnessed these committees cooperating on how to address issues for the community</w:delText>
        </w:r>
        <w:r w:rsidR="00DE63DC" w:rsidDel="003124CD">
          <w:rPr>
            <w:rFonts w:ascii="Times New Roman" w:hAnsi="Times New Roman" w:cs="Times New Roman"/>
            <w:color w:val="000000"/>
            <w:sz w:val="22"/>
            <w:szCs w:val="22"/>
          </w:rPr>
          <w:delText xml:space="preserve">. The rest of the community may have also </w:delText>
        </w:r>
        <w:r w:rsidR="004941EC" w:rsidRPr="00DE63DC" w:rsidDel="003124CD">
          <w:rPr>
            <w:rFonts w:ascii="Times New Roman" w:hAnsi="Times New Roman" w:cs="Times New Roman"/>
            <w:color w:val="000000"/>
            <w:sz w:val="22"/>
            <w:szCs w:val="22"/>
          </w:rPr>
          <w:delText>benefited from the results of</w:delText>
        </w:r>
        <w:r w:rsidR="00DE63DC" w:rsidDel="003124CD">
          <w:rPr>
            <w:rFonts w:ascii="Times New Roman" w:hAnsi="Times New Roman" w:cs="Times New Roman"/>
            <w:color w:val="000000"/>
            <w:sz w:val="22"/>
            <w:szCs w:val="22"/>
          </w:rPr>
          <w:delText xml:space="preserve"> the project committees, which often meant</w:delText>
        </w:r>
        <w:r w:rsidR="004941EC" w:rsidRPr="00DE63DC" w:rsidDel="003124CD">
          <w:rPr>
            <w:rFonts w:ascii="Times New Roman" w:hAnsi="Times New Roman" w:cs="Times New Roman"/>
            <w:color w:val="000000"/>
            <w:sz w:val="22"/>
            <w:szCs w:val="22"/>
          </w:rPr>
          <w:delText xml:space="preserve"> improved infrastructure</w:delText>
        </w:r>
        <w:commentRangeEnd w:id="207"/>
        <w:r w:rsidR="00536AC7" w:rsidRPr="00DE63DC" w:rsidDel="003124CD">
          <w:rPr>
            <w:rStyle w:val="CommentReference"/>
          </w:rPr>
          <w:commentReference w:id="207"/>
        </w:r>
        <w:r w:rsidR="00DE63DC" w:rsidDel="003124CD">
          <w:rPr>
            <w:rFonts w:ascii="Times New Roman" w:hAnsi="Times New Roman" w:cs="Times New Roman"/>
            <w:color w:val="000000"/>
            <w:sz w:val="22"/>
            <w:szCs w:val="22"/>
          </w:rPr>
          <w:delText xml:space="preserve">. </w:delText>
        </w:r>
        <w:r w:rsidR="004941EC" w:rsidRPr="00DE63DC" w:rsidDel="003124CD">
          <w:rPr>
            <w:rFonts w:ascii="Times New Roman" w:hAnsi="Times New Roman" w:cs="Times New Roman"/>
            <w:color w:val="000000"/>
            <w:sz w:val="22"/>
            <w:szCs w:val="22"/>
          </w:rPr>
          <w:delText xml:space="preserve"> </w:delText>
        </w:r>
        <w:r w:rsidR="00DE63DC" w:rsidDel="003124CD">
          <w:rPr>
            <w:rFonts w:ascii="Times New Roman" w:hAnsi="Times New Roman" w:cs="Times New Roman"/>
            <w:color w:val="000000"/>
            <w:sz w:val="22"/>
            <w:szCs w:val="22"/>
          </w:rPr>
          <w:delText xml:space="preserve">Both of these mechanisms may have </w:delText>
        </w:r>
        <w:r w:rsidR="004941EC" w:rsidRPr="00DE63DC" w:rsidDel="003124CD">
          <w:rPr>
            <w:rFonts w:ascii="Times New Roman" w:hAnsi="Times New Roman" w:cs="Times New Roman"/>
            <w:color w:val="000000"/>
            <w:sz w:val="22"/>
            <w:szCs w:val="22"/>
          </w:rPr>
          <w:delText xml:space="preserve">shifted </w:delText>
        </w:r>
        <w:r w:rsidR="00DE63DC" w:rsidDel="003124CD">
          <w:rPr>
            <w:rFonts w:ascii="Times New Roman" w:hAnsi="Times New Roman" w:cs="Times New Roman"/>
            <w:color w:val="000000"/>
            <w:sz w:val="22"/>
            <w:szCs w:val="22"/>
          </w:rPr>
          <w:delText>people’s</w:delText>
        </w:r>
        <w:r w:rsidR="00DE63DC" w:rsidRPr="00DE63DC" w:rsidDel="003124CD">
          <w:rPr>
            <w:rFonts w:ascii="Times New Roman" w:hAnsi="Times New Roman" w:cs="Times New Roman"/>
            <w:color w:val="000000"/>
            <w:sz w:val="22"/>
            <w:szCs w:val="22"/>
          </w:rPr>
          <w:delText xml:space="preserve"> </w:delText>
        </w:r>
        <w:r w:rsidR="004941EC" w:rsidRPr="00DE63DC" w:rsidDel="003124CD">
          <w:rPr>
            <w:rFonts w:ascii="Times New Roman" w:hAnsi="Times New Roman" w:cs="Times New Roman"/>
            <w:color w:val="000000"/>
            <w:sz w:val="22"/>
            <w:szCs w:val="22"/>
          </w:rPr>
          <w:delText xml:space="preserve">perceptions of how the two groups </w:delText>
        </w:r>
        <w:r w:rsidR="00DE63DC" w:rsidDel="003124CD">
          <w:rPr>
            <w:rFonts w:ascii="Times New Roman" w:hAnsi="Times New Roman" w:cs="Times New Roman"/>
            <w:color w:val="000000"/>
            <w:sz w:val="22"/>
            <w:szCs w:val="22"/>
          </w:rPr>
          <w:delText xml:space="preserve">can and </w:delText>
        </w:r>
        <w:r w:rsidR="004941EC" w:rsidRPr="00DE63DC" w:rsidDel="003124CD">
          <w:rPr>
            <w:rFonts w:ascii="Times New Roman" w:hAnsi="Times New Roman" w:cs="Times New Roman"/>
            <w:color w:val="000000"/>
            <w:sz w:val="22"/>
            <w:szCs w:val="22"/>
          </w:rPr>
          <w:delText xml:space="preserve">should interact. </w:delText>
        </w:r>
        <w:r w:rsidR="00DE63DC" w:rsidDel="003124CD">
          <w:rPr>
            <w:rFonts w:ascii="Times New Roman" w:hAnsi="Times New Roman" w:cs="Times New Roman"/>
            <w:color w:val="000000"/>
            <w:sz w:val="22"/>
            <w:szCs w:val="22"/>
          </w:rPr>
          <w:delText>The project committees, improved conflict resolution structures</w:delText>
        </w:r>
      </w:del>
      <w:ins w:id="208" w:author="Christopher Grady" w:date="2020-09-14T17:50:00Z">
        <w:del w:id="209" w:author="Grady, Christopher Daniel" w:date="2020-09-15T17:35:00Z">
          <w:r w:rsidDel="003124CD">
            <w:rPr>
              <w:rFonts w:ascii="Times New Roman" w:hAnsi="Times New Roman" w:cs="Times New Roman"/>
              <w:color w:val="000000"/>
              <w:sz w:val="22"/>
              <w:szCs w:val="22"/>
            </w:rPr>
            <w:delText>,</w:delText>
          </w:r>
        </w:del>
      </w:ins>
      <w:del w:id="210" w:author="Grady, Christopher Daniel" w:date="2020-09-15T17:35:00Z">
        <w:r w:rsidR="00DE63DC" w:rsidDel="003124CD">
          <w:rPr>
            <w:rFonts w:ascii="Times New Roman" w:hAnsi="Times New Roman" w:cs="Times New Roman"/>
            <w:color w:val="000000"/>
            <w:sz w:val="22"/>
            <w:szCs w:val="22"/>
          </w:rPr>
          <w:delText xml:space="preserve"> and dialogue forums—all forms of informal institutions</w:delText>
        </w:r>
      </w:del>
      <w:ins w:id="211" w:author="Christopher Grady" w:date="2020-09-14T17:50:00Z">
        <w:del w:id="212" w:author="Grady, Christopher Daniel" w:date="2020-09-15T17:35:00Z">
          <w:r w:rsidDel="003124CD">
            <w:rPr>
              <w:rFonts w:ascii="Times New Roman" w:hAnsi="Times New Roman" w:cs="Times New Roman"/>
              <w:color w:val="000000"/>
              <w:sz w:val="22"/>
              <w:szCs w:val="22"/>
            </w:rPr>
            <w:delText>—</w:delText>
          </w:r>
        </w:del>
      </w:ins>
      <w:del w:id="213" w:author="Grady, Christopher Daniel" w:date="2020-09-15T17:35:00Z">
        <w:r w:rsidR="00DE63DC" w:rsidDel="003124CD">
          <w:rPr>
            <w:rFonts w:ascii="Times New Roman" w:hAnsi="Times New Roman" w:cs="Times New Roman"/>
            <w:color w:val="000000"/>
            <w:sz w:val="22"/>
            <w:szCs w:val="22"/>
          </w:rPr>
          <w:delText>--also gave community members opportunit</w:delText>
        </w:r>
      </w:del>
      <w:del w:id="214" w:author="Grady, Christopher Daniel" w:date="2020-09-15T17:11:00Z">
        <w:r w:rsidR="00DE63DC" w:rsidDel="009F4720">
          <w:rPr>
            <w:rFonts w:ascii="Times New Roman" w:hAnsi="Times New Roman" w:cs="Times New Roman"/>
            <w:color w:val="000000"/>
            <w:sz w:val="22"/>
            <w:szCs w:val="22"/>
          </w:rPr>
          <w:delText>ies</w:delText>
        </w:r>
      </w:del>
      <w:del w:id="215" w:author="Grady, Christopher Daniel" w:date="2020-09-15T17:35:00Z">
        <w:r w:rsidR="00DE63DC" w:rsidDel="003124CD">
          <w:rPr>
            <w:rFonts w:ascii="Times New Roman" w:hAnsi="Times New Roman" w:cs="Times New Roman"/>
            <w:color w:val="000000"/>
            <w:sz w:val="22"/>
            <w:szCs w:val="22"/>
          </w:rPr>
          <w:delText xml:space="preserve"> for</w:delText>
        </w:r>
      </w:del>
      <w:ins w:id="216" w:author="Christopher Grady" w:date="2020-09-14T18:07:00Z">
        <w:del w:id="217" w:author="Grady, Christopher Daniel" w:date="2020-09-15T17:35:00Z">
          <w:r w:rsidR="00F04539" w:rsidDel="003124CD">
            <w:rPr>
              <w:rFonts w:ascii="Times New Roman" w:hAnsi="Times New Roman" w:cs="Times New Roman"/>
              <w:color w:val="000000"/>
              <w:sz w:val="22"/>
              <w:szCs w:val="22"/>
            </w:rPr>
            <w:delText xml:space="preserve"> cross-group</w:delText>
          </w:r>
        </w:del>
      </w:ins>
      <w:del w:id="218" w:author="Grady, Christopher Daniel" w:date="2020-09-15T17:35:00Z">
        <w:r w:rsidR="00DE63DC" w:rsidDel="003124CD">
          <w:rPr>
            <w:rFonts w:ascii="Times New Roman" w:hAnsi="Times New Roman" w:cs="Times New Roman"/>
            <w:color w:val="000000"/>
            <w:sz w:val="22"/>
            <w:szCs w:val="22"/>
          </w:rPr>
          <w:delText xml:space="preserve"> interaction and to learn</w:delText>
        </w:r>
      </w:del>
      <w:ins w:id="219" w:author="Christopher Grady" w:date="2020-09-14T18:06:00Z">
        <w:del w:id="220" w:author="Grady, Christopher Daniel" w:date="2020-09-15T17:35:00Z">
          <w:r w:rsidR="00F04539" w:rsidDel="003124CD">
            <w:rPr>
              <w:rFonts w:ascii="Times New Roman" w:hAnsi="Times New Roman" w:cs="Times New Roman"/>
              <w:color w:val="000000"/>
              <w:sz w:val="22"/>
              <w:szCs w:val="22"/>
            </w:rPr>
            <w:delText>ing</w:delText>
          </w:r>
        </w:del>
      </w:ins>
      <w:del w:id="221" w:author="Grady, Christopher Daniel" w:date="2020-09-15T17:35:00Z">
        <w:r w:rsidR="00DE63DC" w:rsidDel="003124CD">
          <w:rPr>
            <w:rFonts w:ascii="Times New Roman" w:hAnsi="Times New Roman" w:cs="Times New Roman"/>
            <w:color w:val="000000"/>
            <w:sz w:val="22"/>
            <w:szCs w:val="22"/>
          </w:rPr>
          <w:delText xml:space="preserve"> about one another.</w:delText>
        </w:r>
      </w:del>
      <w:ins w:id="222" w:author="Christopher Grady" w:date="2020-09-14T18:08:00Z">
        <w:del w:id="223" w:author="Grady, Christopher Daniel" w:date="2020-09-15T17:11:00Z">
          <w:r w:rsidR="00F04539" w:rsidDel="009F4720">
            <w:rPr>
              <w:rFonts w:ascii="Times New Roman" w:hAnsi="Times New Roman" w:cs="Times New Roman"/>
              <w:color w:val="000000"/>
              <w:sz w:val="22"/>
              <w:szCs w:val="22"/>
            </w:rPr>
            <w:delText xml:space="preserve">  </w:delText>
          </w:r>
        </w:del>
      </w:ins>
    </w:p>
    <w:p w14:paraId="077EBE19" w14:textId="77777777" w:rsidR="009F4720" w:rsidRDefault="009F4720" w:rsidP="004941EC">
      <w:pPr>
        <w:autoSpaceDE w:val="0"/>
        <w:autoSpaceDN w:val="0"/>
        <w:adjustRightInd w:val="0"/>
        <w:rPr>
          <w:ins w:id="224" w:author="Grady, Christopher Daniel" w:date="2020-09-15T17:11:00Z"/>
          <w:rFonts w:ascii="Times New Roman" w:hAnsi="Times New Roman" w:cs="Times New Roman"/>
          <w:color w:val="000000"/>
          <w:sz w:val="22"/>
          <w:szCs w:val="22"/>
        </w:rPr>
      </w:pPr>
    </w:p>
    <w:p w14:paraId="75893D44" w14:textId="0666064D" w:rsidR="007F761D" w:rsidRDefault="00F04539" w:rsidP="004941EC">
      <w:pPr>
        <w:autoSpaceDE w:val="0"/>
        <w:autoSpaceDN w:val="0"/>
        <w:adjustRightInd w:val="0"/>
        <w:rPr>
          <w:rFonts w:ascii="Times New Roman" w:hAnsi="Times New Roman" w:cs="Times New Roman"/>
          <w:color w:val="000000"/>
          <w:sz w:val="22"/>
          <w:szCs w:val="22"/>
        </w:rPr>
      </w:pPr>
      <w:ins w:id="225" w:author="Christopher Grady" w:date="2020-09-14T18:08:00Z">
        <w:r>
          <w:rPr>
            <w:rFonts w:ascii="Times New Roman" w:hAnsi="Times New Roman" w:cs="Times New Roman"/>
            <w:color w:val="000000"/>
            <w:sz w:val="22"/>
            <w:szCs w:val="22"/>
          </w:rPr>
          <w:t>Our fieldwork suggests that</w:t>
        </w:r>
      </w:ins>
      <w:ins w:id="226" w:author="Christopher Grady" w:date="2020-09-15T11:25:00Z">
        <w:r w:rsidR="00403C21">
          <w:rPr>
            <w:rFonts w:ascii="Times New Roman" w:hAnsi="Times New Roman" w:cs="Times New Roman"/>
            <w:color w:val="000000"/>
            <w:sz w:val="22"/>
            <w:szCs w:val="22"/>
          </w:rPr>
          <w:t xml:space="preserve"> communities</w:t>
        </w:r>
      </w:ins>
      <w:ins w:id="227" w:author="Christopher Grady" w:date="2020-09-14T18:08:00Z">
        <w:r>
          <w:rPr>
            <w:rFonts w:ascii="Times New Roman" w:hAnsi="Times New Roman" w:cs="Times New Roman"/>
            <w:color w:val="000000"/>
            <w:sz w:val="22"/>
            <w:szCs w:val="22"/>
          </w:rPr>
          <w:t xml:space="preserve"> </w:t>
        </w:r>
      </w:ins>
      <w:ins w:id="228" w:author="Christopher Grady" w:date="2020-09-14T18:06:00Z">
        <w:r>
          <w:rPr>
            <w:rFonts w:ascii="Times New Roman" w:hAnsi="Times New Roman" w:cs="Times New Roman"/>
            <w:color w:val="000000"/>
            <w:sz w:val="22"/>
            <w:szCs w:val="22"/>
          </w:rPr>
          <w:t xml:space="preserve">learning </w:t>
        </w:r>
      </w:ins>
      <w:ins w:id="229" w:author="Christopher Grady" w:date="2020-09-14T18:08:00Z">
        <w:r>
          <w:rPr>
            <w:rFonts w:ascii="Times New Roman" w:hAnsi="Times New Roman" w:cs="Times New Roman"/>
            <w:color w:val="000000"/>
            <w:sz w:val="22"/>
            <w:szCs w:val="22"/>
          </w:rPr>
          <w:t>about the other side assisted</w:t>
        </w:r>
      </w:ins>
      <w:ins w:id="230" w:author="Christopher Grady" w:date="2020-09-15T11:24:00Z">
        <w:r w:rsidR="00403C21">
          <w:rPr>
            <w:rFonts w:ascii="Times New Roman" w:hAnsi="Times New Roman" w:cs="Times New Roman"/>
            <w:color w:val="000000"/>
            <w:sz w:val="22"/>
            <w:szCs w:val="22"/>
          </w:rPr>
          <w:t xml:space="preserve"> </w:t>
        </w:r>
      </w:ins>
      <w:del w:id="231" w:author="Christopher Grady" w:date="2020-09-15T11:24:00Z">
        <w:r w:rsidR="00DE63DC" w:rsidDel="00403C21">
          <w:rPr>
            <w:rFonts w:ascii="Times New Roman" w:hAnsi="Times New Roman" w:cs="Times New Roman"/>
            <w:color w:val="000000"/>
            <w:sz w:val="22"/>
            <w:szCs w:val="22"/>
          </w:rPr>
          <w:delText xml:space="preserve"> For example, </w:delText>
        </w:r>
        <w:r w:rsidR="004941EC" w:rsidRPr="00DE63DC" w:rsidDel="00403C21">
          <w:rPr>
            <w:rFonts w:ascii="Times New Roman" w:hAnsi="Times New Roman" w:cs="Times New Roman"/>
            <w:color w:val="000000"/>
            <w:sz w:val="22"/>
            <w:szCs w:val="22"/>
          </w:rPr>
          <w:delText xml:space="preserve"> </w:delText>
        </w:r>
      </w:del>
      <w:r w:rsidR="00DE63DC">
        <w:rPr>
          <w:rFonts w:ascii="Times New Roman" w:hAnsi="Times New Roman" w:cs="Times New Roman"/>
          <w:color w:val="000000"/>
          <w:sz w:val="22"/>
          <w:szCs w:val="22"/>
        </w:rPr>
        <w:t>f</w:t>
      </w:r>
      <w:r w:rsidR="004941EC" w:rsidRPr="00DE63DC">
        <w:rPr>
          <w:rFonts w:ascii="Times New Roman" w:hAnsi="Times New Roman" w:cs="Times New Roman"/>
          <w:color w:val="000000"/>
          <w:sz w:val="22"/>
          <w:szCs w:val="22"/>
        </w:rPr>
        <w:t xml:space="preserve">armer and pastoralist leaders </w:t>
      </w:r>
      <w:del w:id="232" w:author="Christopher Grady" w:date="2020-09-14T18:08:00Z">
        <w:r w:rsidR="004941EC" w:rsidRPr="00DE63DC" w:rsidDel="00F04539">
          <w:rPr>
            <w:rFonts w:ascii="Times New Roman" w:hAnsi="Times New Roman" w:cs="Times New Roman"/>
            <w:color w:val="000000"/>
            <w:sz w:val="22"/>
            <w:szCs w:val="22"/>
          </w:rPr>
          <w:delText>would work together to</w:delText>
        </w:r>
      </w:del>
      <w:ins w:id="233" w:author="Christopher Grady" w:date="2020-09-14T18:08:00Z">
        <w:r>
          <w:rPr>
            <w:rFonts w:ascii="Times New Roman" w:hAnsi="Times New Roman" w:cs="Times New Roman"/>
            <w:color w:val="000000"/>
            <w:sz w:val="22"/>
            <w:szCs w:val="22"/>
          </w:rPr>
          <w:t>with</w:t>
        </w:r>
      </w:ins>
      <w:r w:rsidR="004941EC" w:rsidRPr="00DE63DC">
        <w:rPr>
          <w:rFonts w:ascii="Times New Roman" w:hAnsi="Times New Roman" w:cs="Times New Roman"/>
          <w:color w:val="000000"/>
          <w:sz w:val="22"/>
          <w:szCs w:val="22"/>
        </w:rPr>
        <w:t xml:space="preserve"> mediat</w:t>
      </w:r>
      <w:ins w:id="234" w:author="Christopher Grady" w:date="2020-09-14T18:08:00Z">
        <w:r>
          <w:rPr>
            <w:rFonts w:ascii="Times New Roman" w:hAnsi="Times New Roman" w:cs="Times New Roman"/>
            <w:color w:val="000000"/>
            <w:sz w:val="22"/>
            <w:szCs w:val="22"/>
          </w:rPr>
          <w:t>ing</w:t>
        </w:r>
      </w:ins>
      <w:del w:id="235" w:author="Christopher Grady" w:date="2020-09-14T18:08:00Z">
        <w:r w:rsidR="004941EC" w:rsidRPr="00DE63DC" w:rsidDel="00F04539">
          <w:rPr>
            <w:rFonts w:ascii="Times New Roman" w:hAnsi="Times New Roman" w:cs="Times New Roman"/>
            <w:color w:val="000000"/>
            <w:sz w:val="22"/>
            <w:szCs w:val="22"/>
          </w:rPr>
          <w:delText>e</w:delText>
        </w:r>
      </w:del>
      <w:r w:rsidR="004941EC" w:rsidRPr="00DE63DC">
        <w:rPr>
          <w:rFonts w:ascii="Times New Roman" w:hAnsi="Times New Roman" w:cs="Times New Roman"/>
          <w:color w:val="000000"/>
          <w:sz w:val="22"/>
          <w:szCs w:val="22"/>
        </w:rPr>
        <w:t xml:space="preserve"> intergroup disputes,</w:t>
      </w:r>
      <w:r w:rsidR="00DE63DC">
        <w:rPr>
          <w:rFonts w:ascii="Times New Roman" w:hAnsi="Times New Roman" w:cs="Times New Roman"/>
          <w:color w:val="000000"/>
          <w:sz w:val="22"/>
          <w:szCs w:val="22"/>
        </w:rPr>
        <w:t xml:space="preserve"> </w:t>
      </w:r>
      <w:r w:rsidR="004941EC" w:rsidRPr="00DE63DC">
        <w:rPr>
          <w:rFonts w:ascii="Times New Roman" w:hAnsi="Times New Roman" w:cs="Times New Roman"/>
          <w:color w:val="000000"/>
          <w:sz w:val="22"/>
          <w:szCs w:val="22"/>
        </w:rPr>
        <w:t>such as</w:t>
      </w:r>
      <w:ins w:id="236" w:author="Grady, Christopher Daniel" w:date="2020-09-15T18:50:00Z">
        <w:r w:rsidR="001E0759">
          <w:rPr>
            <w:rFonts w:ascii="Times New Roman" w:hAnsi="Times New Roman" w:cs="Times New Roman"/>
            <w:color w:val="000000"/>
            <w:sz w:val="22"/>
            <w:szCs w:val="22"/>
          </w:rPr>
          <w:t xml:space="preserve"> those caused by</w:t>
        </w:r>
      </w:ins>
      <w:r w:rsidR="004941EC" w:rsidRPr="00DE63DC">
        <w:rPr>
          <w:rFonts w:ascii="Times New Roman" w:hAnsi="Times New Roman" w:cs="Times New Roman"/>
          <w:color w:val="000000"/>
          <w:sz w:val="22"/>
          <w:szCs w:val="22"/>
        </w:rPr>
        <w:t xml:space="preserve"> cows </w:t>
      </w:r>
      <w:del w:id="237" w:author="Grady, Christopher Daniel" w:date="2020-09-15T19:34:00Z">
        <w:r w:rsidR="004941EC" w:rsidRPr="00DE63DC" w:rsidDel="008C1D59">
          <w:rPr>
            <w:rFonts w:ascii="Times New Roman" w:hAnsi="Times New Roman" w:cs="Times New Roman"/>
            <w:color w:val="000000"/>
            <w:sz w:val="22"/>
            <w:szCs w:val="22"/>
          </w:rPr>
          <w:delText xml:space="preserve">caught </w:delText>
        </w:r>
      </w:del>
      <w:r w:rsidR="004941EC" w:rsidRPr="00DE63DC">
        <w:rPr>
          <w:rFonts w:ascii="Times New Roman" w:hAnsi="Times New Roman" w:cs="Times New Roman"/>
          <w:color w:val="000000"/>
          <w:sz w:val="22"/>
          <w:szCs w:val="22"/>
        </w:rPr>
        <w:t xml:space="preserve">grazing on farmland. </w:t>
      </w:r>
      <w:ins w:id="238" w:author="Christopher Grady" w:date="2020-09-14T18:08:00Z">
        <w:r>
          <w:rPr>
            <w:rFonts w:ascii="Times New Roman" w:hAnsi="Times New Roman" w:cs="Times New Roman"/>
            <w:color w:val="000000"/>
            <w:sz w:val="22"/>
            <w:szCs w:val="22"/>
          </w:rPr>
          <w:t xml:space="preserve"> </w:t>
        </w:r>
      </w:ins>
      <w:ins w:id="239" w:author="Christopher Grady" w:date="2020-09-15T11:25:00Z">
        <w:r w:rsidR="00403C21">
          <w:rPr>
            <w:rFonts w:ascii="Times New Roman" w:hAnsi="Times New Roman" w:cs="Times New Roman"/>
            <w:color w:val="000000"/>
            <w:sz w:val="22"/>
            <w:szCs w:val="22"/>
          </w:rPr>
          <w:t xml:space="preserve">For example, </w:t>
        </w:r>
      </w:ins>
      <w:commentRangeStart w:id="240"/>
      <w:commentRangeStart w:id="241"/>
      <w:commentRangeStart w:id="242"/>
      <w:del w:id="243" w:author="Christopher Grady" w:date="2020-09-15T11:25:00Z">
        <w:r w:rsidR="004941EC" w:rsidRPr="00DE63DC" w:rsidDel="00403C21">
          <w:rPr>
            <w:rFonts w:ascii="Times New Roman" w:hAnsi="Times New Roman" w:cs="Times New Roman"/>
            <w:color w:val="000000"/>
            <w:sz w:val="22"/>
            <w:szCs w:val="22"/>
          </w:rPr>
          <w:delText>O</w:delText>
        </w:r>
      </w:del>
      <w:ins w:id="244" w:author="Christopher Grady" w:date="2020-09-15T11:25:00Z">
        <w:r w:rsidR="00403C21">
          <w:rPr>
            <w:rFonts w:ascii="Times New Roman" w:hAnsi="Times New Roman" w:cs="Times New Roman"/>
            <w:color w:val="000000"/>
            <w:sz w:val="22"/>
            <w:szCs w:val="22"/>
          </w:rPr>
          <w:t>o</w:t>
        </w:r>
      </w:ins>
      <w:r w:rsidR="004941EC" w:rsidRPr="00DE63DC">
        <w:rPr>
          <w:rFonts w:ascii="Times New Roman" w:hAnsi="Times New Roman" w:cs="Times New Roman"/>
          <w:color w:val="000000"/>
          <w:sz w:val="22"/>
          <w:szCs w:val="22"/>
        </w:rPr>
        <w:t>ur research partners on the ground noted that</w:t>
      </w:r>
      <w:del w:id="245" w:author="Christopher Grady" w:date="2020-09-14T18:09:00Z">
        <w:r w:rsidR="004941EC" w:rsidRPr="00DE63DC" w:rsidDel="00F04539">
          <w:rPr>
            <w:rFonts w:ascii="Times New Roman" w:hAnsi="Times New Roman" w:cs="Times New Roman"/>
            <w:color w:val="000000"/>
            <w:sz w:val="22"/>
            <w:szCs w:val="22"/>
          </w:rPr>
          <w:delText xml:space="preserve"> these structures </w:delText>
        </w:r>
        <w:r w:rsidR="008B719D" w:rsidDel="00F04539">
          <w:rPr>
            <w:rFonts w:ascii="Times New Roman" w:hAnsi="Times New Roman" w:cs="Times New Roman"/>
            <w:color w:val="000000"/>
            <w:sz w:val="22"/>
            <w:szCs w:val="22"/>
          </w:rPr>
          <w:delText>helped</w:delText>
        </w:r>
      </w:del>
      <w:r w:rsidR="008B719D">
        <w:rPr>
          <w:rFonts w:ascii="Times New Roman" w:hAnsi="Times New Roman" w:cs="Times New Roman"/>
          <w:color w:val="000000"/>
          <w:sz w:val="22"/>
          <w:szCs w:val="22"/>
        </w:rPr>
        <w:t xml:space="preserve"> treatment</w:t>
      </w:r>
      <w:r w:rsidR="004941EC" w:rsidRPr="00DE63DC">
        <w:rPr>
          <w:rFonts w:ascii="Times New Roman" w:hAnsi="Times New Roman" w:cs="Times New Roman"/>
          <w:color w:val="000000"/>
          <w:sz w:val="22"/>
          <w:szCs w:val="22"/>
        </w:rPr>
        <w:t xml:space="preserve"> communities</w:t>
      </w:r>
      <w:ins w:id="246" w:author="Christopher Grady" w:date="2020-09-14T18:09:00Z">
        <w:r>
          <w:rPr>
            <w:rFonts w:ascii="Times New Roman" w:hAnsi="Times New Roman" w:cs="Times New Roman"/>
            <w:color w:val="000000"/>
            <w:sz w:val="22"/>
            <w:szCs w:val="22"/>
          </w:rPr>
          <w:t xml:space="preserve"> were often able to</w:t>
        </w:r>
      </w:ins>
      <w:r w:rsidR="004941EC" w:rsidRPr="00DE63DC">
        <w:rPr>
          <w:rFonts w:ascii="Times New Roman" w:hAnsi="Times New Roman" w:cs="Times New Roman"/>
          <w:color w:val="000000"/>
          <w:sz w:val="22"/>
          <w:szCs w:val="22"/>
        </w:rPr>
        <w:t xml:space="preserve"> </w:t>
      </w:r>
      <w:ins w:id="247" w:author="Christopher Grady" w:date="2020-09-14T18:01:00Z">
        <w:r>
          <w:rPr>
            <w:rFonts w:ascii="Times New Roman" w:hAnsi="Times New Roman" w:cs="Times New Roman"/>
            <w:color w:val="000000"/>
            <w:sz w:val="22"/>
            <w:szCs w:val="22"/>
          </w:rPr>
          <w:t xml:space="preserve">resolve </w:t>
        </w:r>
      </w:ins>
      <w:ins w:id="248" w:author="Christopher Grady" w:date="2020-09-15T11:25:00Z">
        <w:r w:rsidR="00403C21">
          <w:rPr>
            <w:rFonts w:ascii="Times New Roman" w:hAnsi="Times New Roman" w:cs="Times New Roman"/>
            <w:color w:val="000000"/>
            <w:sz w:val="22"/>
            <w:szCs w:val="22"/>
          </w:rPr>
          <w:t>their</w:t>
        </w:r>
      </w:ins>
      <w:ins w:id="249" w:author="Christopher Grady" w:date="2020-09-14T18:01:00Z">
        <w:r>
          <w:rPr>
            <w:rFonts w:ascii="Times New Roman" w:hAnsi="Times New Roman" w:cs="Times New Roman"/>
            <w:color w:val="000000"/>
            <w:sz w:val="22"/>
            <w:szCs w:val="22"/>
          </w:rPr>
          <w:t xml:space="preserve"> disputes </w:t>
        </w:r>
      </w:ins>
      <w:r w:rsidR="004941EC" w:rsidRPr="00DE63DC">
        <w:rPr>
          <w:rFonts w:ascii="Times New Roman" w:hAnsi="Times New Roman" w:cs="Times New Roman"/>
          <w:color w:val="000000"/>
          <w:sz w:val="22"/>
          <w:szCs w:val="22"/>
        </w:rPr>
        <w:t>because pastoralists became more aware of the financial value of the crops destroyed by cows and farmers became more aware of the difficulty of controlling and corralling thousands of cows</w:t>
      </w:r>
      <w:ins w:id="250" w:author="Christopher Grady" w:date="2020-09-14T18:09:00Z">
        <w:r>
          <w:rPr>
            <w:rFonts w:ascii="Times New Roman" w:hAnsi="Times New Roman" w:cs="Times New Roman"/>
            <w:color w:val="000000"/>
            <w:sz w:val="22"/>
            <w:szCs w:val="22"/>
          </w:rPr>
          <w:t>; no such learning occurred in control communities</w:t>
        </w:r>
      </w:ins>
      <w:r w:rsidR="004941EC" w:rsidRPr="00DE63DC">
        <w:rPr>
          <w:rFonts w:ascii="Times New Roman" w:hAnsi="Times New Roman" w:cs="Times New Roman"/>
          <w:color w:val="000000"/>
          <w:sz w:val="22"/>
          <w:szCs w:val="22"/>
        </w:rPr>
        <w:t>.</w:t>
      </w:r>
      <w:r w:rsidR="004941EC" w:rsidRPr="00DE63DC">
        <w:rPr>
          <w:rFonts w:ascii="Times New Roman" w:hAnsi="Times New Roman" w:cs="Times New Roman"/>
          <w:color w:val="B80000"/>
          <w:sz w:val="16"/>
          <w:szCs w:val="16"/>
        </w:rPr>
        <w:t xml:space="preserve">18 </w:t>
      </w:r>
      <w:commentRangeEnd w:id="240"/>
      <w:r w:rsidR="004941EC" w:rsidRPr="00DE63DC">
        <w:rPr>
          <w:rStyle w:val="CommentReference"/>
        </w:rPr>
        <w:commentReference w:id="240"/>
      </w:r>
      <w:commentRangeEnd w:id="241"/>
      <w:r w:rsidR="00C54B1B" w:rsidRPr="00DE63DC">
        <w:rPr>
          <w:rStyle w:val="CommentReference"/>
        </w:rPr>
        <w:commentReference w:id="241"/>
      </w:r>
      <w:commentRangeEnd w:id="242"/>
      <w:r w:rsidR="00F72278">
        <w:rPr>
          <w:rStyle w:val="CommentReference"/>
        </w:rPr>
        <w:commentReference w:id="242"/>
      </w:r>
      <w:r w:rsidR="004941EC" w:rsidRPr="00DE63DC">
        <w:rPr>
          <w:rFonts w:ascii="Times New Roman" w:hAnsi="Times New Roman" w:cs="Times New Roman"/>
          <w:color w:val="B80000"/>
          <w:sz w:val="16"/>
          <w:szCs w:val="16"/>
        </w:rPr>
        <w:t xml:space="preserve"> </w:t>
      </w:r>
      <w:del w:id="251" w:author="Christopher Grady" w:date="2020-09-14T18:02:00Z">
        <w:r w:rsidR="004941EC" w:rsidRPr="00DE63DC" w:rsidDel="00F04539">
          <w:rPr>
            <w:rFonts w:ascii="Times New Roman" w:hAnsi="Times New Roman" w:cs="Times New Roman"/>
            <w:color w:val="000000"/>
            <w:sz w:val="22"/>
            <w:szCs w:val="22"/>
          </w:rPr>
          <w:delText>Lastly</w:delText>
        </w:r>
      </w:del>
      <w:ins w:id="252" w:author="Christopher Grady" w:date="2020-09-14T18:02:00Z">
        <w:r>
          <w:rPr>
            <w:rFonts w:ascii="Times New Roman" w:hAnsi="Times New Roman" w:cs="Times New Roman"/>
            <w:color w:val="000000"/>
            <w:sz w:val="22"/>
            <w:szCs w:val="22"/>
          </w:rPr>
          <w:t xml:space="preserve">The intervention </w:t>
        </w:r>
      </w:ins>
      <w:del w:id="253" w:author="Christopher Grady" w:date="2020-09-14T18:02:00Z">
        <w:r w:rsidR="004941EC" w:rsidRPr="00DE63DC" w:rsidDel="00F04539">
          <w:rPr>
            <w:rFonts w:ascii="Times New Roman" w:hAnsi="Times New Roman" w:cs="Times New Roman"/>
            <w:color w:val="000000"/>
            <w:sz w:val="22"/>
            <w:szCs w:val="22"/>
          </w:rPr>
          <w:delText xml:space="preserve">, contact </w:delText>
        </w:r>
      </w:del>
      <w:r w:rsidR="004941EC" w:rsidRPr="00DE63DC">
        <w:rPr>
          <w:rFonts w:ascii="Times New Roman" w:hAnsi="Times New Roman" w:cs="Times New Roman"/>
          <w:color w:val="000000"/>
          <w:sz w:val="22"/>
          <w:szCs w:val="22"/>
        </w:rPr>
        <w:t>could also</w:t>
      </w:r>
      <w:ins w:id="254" w:author="Christopher Grady" w:date="2020-09-14T18:02:00Z">
        <w:r>
          <w:rPr>
            <w:rFonts w:ascii="Times New Roman" w:hAnsi="Times New Roman" w:cs="Times New Roman"/>
            <w:color w:val="000000"/>
            <w:sz w:val="22"/>
            <w:szCs w:val="22"/>
          </w:rPr>
          <w:t xml:space="preserve"> have</w:t>
        </w:r>
      </w:ins>
      <w:r w:rsidR="004941EC" w:rsidRPr="00DE63DC">
        <w:rPr>
          <w:rFonts w:ascii="Times New Roman" w:hAnsi="Times New Roman" w:cs="Times New Roman"/>
          <w:color w:val="000000"/>
          <w:sz w:val="22"/>
          <w:szCs w:val="22"/>
        </w:rPr>
        <w:t xml:space="preserve"> encourage</w:t>
      </w:r>
      <w:ins w:id="255" w:author="Christopher Grady" w:date="2020-09-14T18:02:00Z">
        <w:r>
          <w:rPr>
            <w:rFonts w:ascii="Times New Roman" w:hAnsi="Times New Roman" w:cs="Times New Roman"/>
            <w:color w:val="000000"/>
            <w:sz w:val="22"/>
            <w:szCs w:val="22"/>
          </w:rPr>
          <w:t>d</w:t>
        </w:r>
      </w:ins>
      <w:ins w:id="256" w:author="Grady, Christopher Daniel" w:date="2020-09-15T17:02:00Z">
        <w:r w:rsidR="0002240C">
          <w:rPr>
            <w:rFonts w:ascii="Times New Roman" w:hAnsi="Times New Roman" w:cs="Times New Roman"/>
            <w:color w:val="000000"/>
            <w:sz w:val="22"/>
            <w:szCs w:val="22"/>
          </w:rPr>
          <w:t xml:space="preserve"> </w:t>
        </w:r>
      </w:ins>
      <w:ins w:id="257" w:author="Grady, Christopher Daniel" w:date="2020-09-15T17:03:00Z">
        <w:r w:rsidR="0002240C">
          <w:rPr>
            <w:rFonts w:ascii="Times New Roman" w:hAnsi="Times New Roman" w:cs="Times New Roman"/>
            <w:color w:val="000000"/>
            <w:sz w:val="22"/>
            <w:szCs w:val="22"/>
          </w:rPr>
          <w:t>the formation of</w:t>
        </w:r>
      </w:ins>
      <w:ins w:id="258" w:author="Christopher Grady" w:date="2020-09-14T18:02:00Z">
        <w:r>
          <w:rPr>
            <w:rFonts w:ascii="Times New Roman" w:hAnsi="Times New Roman" w:cs="Times New Roman"/>
            <w:color w:val="000000"/>
            <w:sz w:val="22"/>
            <w:szCs w:val="22"/>
          </w:rPr>
          <w:t xml:space="preserve"> other</w:t>
        </w:r>
      </w:ins>
      <w:ins w:id="259" w:author="Christopher Grady" w:date="2020-09-14T18:03:00Z">
        <w:r>
          <w:rPr>
            <w:rFonts w:ascii="Times New Roman" w:hAnsi="Times New Roman" w:cs="Times New Roman"/>
            <w:color w:val="000000"/>
            <w:sz w:val="22"/>
            <w:szCs w:val="22"/>
          </w:rPr>
          <w:t xml:space="preserve"> informal institutions that </w:t>
        </w:r>
        <w:del w:id="260" w:author="Grady, Christopher Daniel" w:date="2020-09-15T17:04:00Z">
          <w:r w:rsidDel="0002240C">
            <w:rPr>
              <w:rFonts w:ascii="Times New Roman" w:hAnsi="Times New Roman" w:cs="Times New Roman"/>
              <w:color w:val="000000"/>
              <w:sz w:val="22"/>
              <w:szCs w:val="22"/>
            </w:rPr>
            <w:delText>encourage</w:delText>
          </w:r>
        </w:del>
      </w:ins>
      <w:ins w:id="261" w:author="Grady, Christopher Daniel" w:date="2020-09-15T17:04:00Z">
        <w:r w:rsidR="0002240C">
          <w:rPr>
            <w:rFonts w:ascii="Times New Roman" w:hAnsi="Times New Roman" w:cs="Times New Roman"/>
            <w:color w:val="000000"/>
            <w:sz w:val="22"/>
            <w:szCs w:val="22"/>
          </w:rPr>
          <w:t>support</w:t>
        </w:r>
      </w:ins>
      <w:ins w:id="262" w:author="Christopher Grady" w:date="2020-09-14T18:02:00Z">
        <w:r>
          <w:rPr>
            <w:rFonts w:ascii="Times New Roman" w:hAnsi="Times New Roman" w:cs="Times New Roman"/>
            <w:color w:val="000000"/>
            <w:sz w:val="22"/>
            <w:szCs w:val="22"/>
          </w:rPr>
          <w:t xml:space="preserve"> cooperati</w:t>
        </w:r>
      </w:ins>
      <w:ins w:id="263" w:author="Christopher Grady" w:date="2020-09-14T18:03:00Z">
        <w:r>
          <w:rPr>
            <w:rFonts w:ascii="Times New Roman" w:hAnsi="Times New Roman" w:cs="Times New Roman"/>
            <w:color w:val="000000"/>
            <w:sz w:val="22"/>
            <w:szCs w:val="22"/>
          </w:rPr>
          <w:t>on</w:t>
        </w:r>
      </w:ins>
      <w:ins w:id="264" w:author="Christopher Grady" w:date="2020-09-14T18:02:00Z">
        <w:r>
          <w:rPr>
            <w:rFonts w:ascii="Times New Roman" w:hAnsi="Times New Roman" w:cs="Times New Roman"/>
            <w:color w:val="000000"/>
            <w:sz w:val="22"/>
            <w:szCs w:val="22"/>
          </w:rPr>
          <w:t>, like</w:t>
        </w:r>
      </w:ins>
      <w:r w:rsidR="004941EC" w:rsidRPr="00DE63DC">
        <w:rPr>
          <w:rFonts w:ascii="Times New Roman" w:hAnsi="Times New Roman" w:cs="Times New Roman"/>
          <w:color w:val="B80000"/>
          <w:sz w:val="16"/>
          <w:szCs w:val="16"/>
        </w:rPr>
        <w:t xml:space="preserve"> </w:t>
      </w:r>
      <w:r w:rsidR="004941EC" w:rsidRPr="00DE63DC">
        <w:rPr>
          <w:rFonts w:ascii="Times New Roman" w:hAnsi="Times New Roman" w:cs="Times New Roman"/>
          <w:color w:val="000000"/>
          <w:sz w:val="22"/>
          <w:szCs w:val="22"/>
        </w:rPr>
        <w:t>ingroup policing: ingroup members punishing other ingroup members who violate the rights of outgroup members (</w:t>
      </w:r>
      <w:proofErr w:type="spellStart"/>
      <w:r w:rsidR="004941EC" w:rsidRPr="00DE63DC">
        <w:rPr>
          <w:rFonts w:ascii="Times New Roman" w:hAnsi="Times New Roman" w:cs="Times New Roman"/>
          <w:color w:val="000000"/>
          <w:sz w:val="22"/>
          <w:szCs w:val="22"/>
        </w:rPr>
        <w:t>Ditlmann</w:t>
      </w:r>
      <w:proofErr w:type="spellEnd"/>
      <w:r w:rsidR="004941EC">
        <w:rPr>
          <w:rFonts w:ascii="Times New Roman" w:hAnsi="Times New Roman" w:cs="Times New Roman"/>
          <w:color w:val="000000"/>
          <w:sz w:val="22"/>
          <w:szCs w:val="22"/>
        </w:rPr>
        <w:t xml:space="preserve"> and </w:t>
      </w:r>
      <w:proofErr w:type="spellStart"/>
      <w:r w:rsidR="004941EC">
        <w:rPr>
          <w:rFonts w:ascii="Times New Roman" w:hAnsi="Times New Roman" w:cs="Times New Roman"/>
          <w:color w:val="000000"/>
          <w:sz w:val="22"/>
          <w:szCs w:val="22"/>
        </w:rPr>
        <w:t>Samii</w:t>
      </w:r>
      <w:proofErr w:type="spellEnd"/>
      <w:r w:rsidR="004941EC">
        <w:rPr>
          <w:rFonts w:ascii="Times New Roman" w:hAnsi="Times New Roman" w:cs="Times New Roman"/>
          <w:color w:val="000000"/>
          <w:sz w:val="22"/>
          <w:szCs w:val="22"/>
        </w:rPr>
        <w:t xml:space="preserve"> 2016; Fearon and </w:t>
      </w:r>
      <w:proofErr w:type="spellStart"/>
      <w:r w:rsidR="004941EC">
        <w:rPr>
          <w:rFonts w:ascii="Times New Roman" w:hAnsi="Times New Roman" w:cs="Times New Roman"/>
          <w:color w:val="000000"/>
          <w:sz w:val="22"/>
          <w:szCs w:val="22"/>
        </w:rPr>
        <w:t>Laitin</w:t>
      </w:r>
      <w:proofErr w:type="spellEnd"/>
      <w:r w:rsidR="004941EC">
        <w:rPr>
          <w:rFonts w:ascii="Times New Roman" w:hAnsi="Times New Roman" w:cs="Times New Roman"/>
          <w:color w:val="000000"/>
          <w:sz w:val="22"/>
          <w:szCs w:val="22"/>
        </w:rPr>
        <w:t xml:space="preserve"> 1996). As leaders and the project committees established intergroup </w:t>
      </w:r>
      <w:del w:id="265" w:author="Grady, Christopher Daniel" w:date="2020-09-15T18:52:00Z">
        <w:r w:rsidR="004941EC" w:rsidDel="001E0759">
          <w:rPr>
            <w:rFonts w:ascii="Times New Roman" w:hAnsi="Times New Roman" w:cs="Times New Roman"/>
            <w:color w:val="000000"/>
            <w:sz w:val="22"/>
            <w:szCs w:val="22"/>
          </w:rPr>
          <w:delText>relations</w:delText>
        </w:r>
      </w:del>
      <w:ins w:id="266" w:author="Grady, Christopher Daniel" w:date="2020-09-15T18:52:00Z">
        <w:r w:rsidR="001E0759">
          <w:rPr>
            <w:rFonts w:ascii="Times New Roman" w:hAnsi="Times New Roman" w:cs="Times New Roman"/>
            <w:color w:val="000000"/>
            <w:sz w:val="22"/>
            <w:szCs w:val="22"/>
          </w:rPr>
          <w:t>cooperation</w:t>
        </w:r>
      </w:ins>
      <w:r w:rsidR="004941EC">
        <w:rPr>
          <w:rFonts w:ascii="Times New Roman" w:hAnsi="Times New Roman" w:cs="Times New Roman"/>
          <w:color w:val="000000"/>
          <w:sz w:val="22"/>
          <w:szCs w:val="22"/>
        </w:rPr>
        <w:t>, they may have</w:t>
      </w:r>
      <w:ins w:id="267" w:author="Christopher Grady" w:date="2020-09-14T18:12:00Z">
        <w:r w:rsidR="00D6100A">
          <w:rPr>
            <w:rFonts w:ascii="Times New Roman" w:hAnsi="Times New Roman" w:cs="Times New Roman"/>
            <w:color w:val="000000"/>
            <w:sz w:val="22"/>
            <w:szCs w:val="22"/>
          </w:rPr>
          <w:t xml:space="preserve"> publicly</w:t>
        </w:r>
      </w:ins>
      <w:r w:rsidR="004941EC">
        <w:rPr>
          <w:rFonts w:ascii="Times New Roman" w:hAnsi="Times New Roman" w:cs="Times New Roman"/>
          <w:color w:val="000000"/>
          <w:sz w:val="22"/>
          <w:szCs w:val="22"/>
        </w:rPr>
        <w:t xml:space="preserve"> </w:t>
      </w:r>
      <w:del w:id="268" w:author="Christopher Grady" w:date="2020-09-14T18:11:00Z">
        <w:r w:rsidR="004941EC" w:rsidDel="00D6100A">
          <w:rPr>
            <w:rFonts w:ascii="Times New Roman" w:hAnsi="Times New Roman" w:cs="Times New Roman"/>
            <w:color w:val="000000"/>
            <w:sz w:val="22"/>
            <w:szCs w:val="22"/>
          </w:rPr>
          <w:delText xml:space="preserve">policed </w:delText>
        </w:r>
      </w:del>
      <w:ins w:id="269" w:author="Christopher Grady" w:date="2020-09-14T18:11:00Z">
        <w:r w:rsidR="00D6100A">
          <w:rPr>
            <w:rFonts w:ascii="Times New Roman" w:hAnsi="Times New Roman" w:cs="Times New Roman"/>
            <w:color w:val="000000"/>
            <w:sz w:val="22"/>
            <w:szCs w:val="22"/>
          </w:rPr>
          <w:t>repri</w:t>
        </w:r>
      </w:ins>
      <w:ins w:id="270" w:author="Christopher Grady" w:date="2020-09-14T18:12:00Z">
        <w:r w:rsidR="00D6100A">
          <w:rPr>
            <w:rFonts w:ascii="Times New Roman" w:hAnsi="Times New Roman" w:cs="Times New Roman"/>
            <w:color w:val="000000"/>
            <w:sz w:val="22"/>
            <w:szCs w:val="22"/>
          </w:rPr>
          <w:t>manded</w:t>
        </w:r>
      </w:ins>
      <w:ins w:id="271" w:author="Christopher Grady" w:date="2020-09-14T18:11:00Z">
        <w:r w:rsidR="00D6100A">
          <w:rPr>
            <w:rFonts w:ascii="Times New Roman" w:hAnsi="Times New Roman" w:cs="Times New Roman"/>
            <w:color w:val="000000"/>
            <w:sz w:val="22"/>
            <w:szCs w:val="22"/>
          </w:rPr>
          <w:t xml:space="preserve"> </w:t>
        </w:r>
      </w:ins>
      <w:del w:id="272" w:author="Christopher Grady" w:date="2020-09-14T18:12:00Z">
        <w:r w:rsidR="004941EC" w:rsidDel="00D6100A">
          <w:rPr>
            <w:rFonts w:ascii="Times New Roman" w:hAnsi="Times New Roman" w:cs="Times New Roman"/>
            <w:color w:val="000000"/>
            <w:sz w:val="22"/>
            <w:szCs w:val="22"/>
          </w:rPr>
          <w:delText xml:space="preserve">their own </w:delText>
        </w:r>
      </w:del>
      <w:ins w:id="273" w:author="Christopher Grady" w:date="2020-09-14T18:12:00Z">
        <w:r w:rsidR="00D6100A">
          <w:rPr>
            <w:rFonts w:ascii="Times New Roman" w:hAnsi="Times New Roman" w:cs="Times New Roman"/>
            <w:color w:val="000000"/>
            <w:sz w:val="22"/>
            <w:szCs w:val="22"/>
          </w:rPr>
          <w:t>in</w:t>
        </w:r>
      </w:ins>
      <w:r w:rsidR="004941EC">
        <w:rPr>
          <w:rFonts w:ascii="Times New Roman" w:hAnsi="Times New Roman" w:cs="Times New Roman"/>
          <w:color w:val="000000"/>
          <w:sz w:val="22"/>
          <w:szCs w:val="22"/>
        </w:rPr>
        <w:t xml:space="preserve">group </w:t>
      </w:r>
      <w:ins w:id="274" w:author="Christopher Grady" w:date="2020-09-14T18:12:00Z">
        <w:r w:rsidR="00D6100A">
          <w:rPr>
            <w:rFonts w:ascii="Times New Roman" w:hAnsi="Times New Roman" w:cs="Times New Roman"/>
            <w:color w:val="000000"/>
            <w:sz w:val="22"/>
            <w:szCs w:val="22"/>
          </w:rPr>
          <w:t xml:space="preserve">members </w:t>
        </w:r>
      </w:ins>
      <w:del w:id="275" w:author="Christopher Grady" w:date="2020-09-14T18:12:00Z">
        <w:r w:rsidR="004941EC" w:rsidDel="00D6100A">
          <w:rPr>
            <w:rFonts w:ascii="Times New Roman" w:hAnsi="Times New Roman" w:cs="Times New Roman"/>
            <w:color w:val="000000"/>
            <w:sz w:val="22"/>
            <w:szCs w:val="22"/>
          </w:rPr>
          <w:delText>if they</w:delText>
        </w:r>
      </w:del>
      <w:ins w:id="276" w:author="Christopher Grady" w:date="2020-09-14T18:12:00Z">
        <w:r w:rsidR="00D6100A">
          <w:rPr>
            <w:rFonts w:ascii="Times New Roman" w:hAnsi="Times New Roman" w:cs="Times New Roman"/>
            <w:color w:val="000000"/>
            <w:sz w:val="22"/>
            <w:szCs w:val="22"/>
          </w:rPr>
          <w:t>who</w:t>
        </w:r>
      </w:ins>
      <w:r w:rsidR="004941EC">
        <w:rPr>
          <w:rFonts w:ascii="Times New Roman" w:hAnsi="Times New Roman" w:cs="Times New Roman"/>
          <w:color w:val="000000"/>
          <w:sz w:val="22"/>
          <w:szCs w:val="22"/>
        </w:rPr>
        <w:t xml:space="preserve"> spoke against the other </w:t>
      </w:r>
      <w:del w:id="277" w:author="Christopher Grady" w:date="2020-09-14T18:12:00Z">
        <w:r w:rsidR="004941EC" w:rsidDel="00D6100A">
          <w:rPr>
            <w:rFonts w:ascii="Times New Roman" w:hAnsi="Times New Roman" w:cs="Times New Roman"/>
            <w:color w:val="000000"/>
            <w:sz w:val="22"/>
            <w:szCs w:val="22"/>
          </w:rPr>
          <w:delText>group</w:delText>
        </w:r>
      </w:del>
      <w:ins w:id="278" w:author="Christopher Grady" w:date="2020-09-14T18:12:00Z">
        <w:r w:rsidR="00D6100A">
          <w:rPr>
            <w:rFonts w:ascii="Times New Roman" w:hAnsi="Times New Roman" w:cs="Times New Roman"/>
            <w:color w:val="000000"/>
            <w:sz w:val="22"/>
            <w:szCs w:val="22"/>
          </w:rPr>
          <w:t>side</w:t>
        </w:r>
      </w:ins>
      <w:del w:id="279" w:author="Christopher Grady" w:date="2020-09-14T18:12:00Z">
        <w:r w:rsidR="004941EC" w:rsidDel="00D6100A">
          <w:rPr>
            <w:rFonts w:ascii="Times New Roman" w:hAnsi="Times New Roman" w:cs="Times New Roman"/>
            <w:color w:val="000000"/>
            <w:sz w:val="22"/>
            <w:szCs w:val="22"/>
          </w:rPr>
          <w:delText>,</w:delText>
        </w:r>
      </w:del>
      <w:r w:rsidR="004941EC">
        <w:rPr>
          <w:rFonts w:ascii="Times New Roman" w:hAnsi="Times New Roman" w:cs="Times New Roman"/>
          <w:color w:val="000000"/>
          <w:sz w:val="22"/>
          <w:szCs w:val="22"/>
        </w:rPr>
        <w:t xml:space="preserve"> or did anything that would </w:t>
      </w:r>
      <w:r w:rsidR="003E03EE">
        <w:rPr>
          <w:rFonts w:ascii="Times New Roman" w:hAnsi="Times New Roman" w:cs="Times New Roman"/>
          <w:color w:val="000000"/>
          <w:sz w:val="22"/>
          <w:szCs w:val="22"/>
        </w:rPr>
        <w:t xml:space="preserve">hamper the benefits of cooperation. </w:t>
      </w:r>
      <w:ins w:id="280" w:author="Christopher Grady" w:date="2020-09-15T11:26:00Z">
        <w:r w:rsidR="00403C21">
          <w:rPr>
            <w:rFonts w:ascii="Times New Roman" w:hAnsi="Times New Roman" w:cs="Times New Roman"/>
            <w:color w:val="000000"/>
            <w:sz w:val="22"/>
            <w:szCs w:val="22"/>
          </w:rPr>
          <w:t xml:space="preserve"> </w:t>
        </w:r>
      </w:ins>
      <w:commentRangeStart w:id="281"/>
      <w:del w:id="282" w:author="Grady, Christopher Daniel" w:date="2020-09-15T18:54:00Z">
        <w:r w:rsidR="004941EC" w:rsidDel="001E0759">
          <w:rPr>
            <w:rFonts w:ascii="Times New Roman" w:hAnsi="Times New Roman" w:cs="Times New Roman"/>
            <w:color w:val="000000"/>
            <w:sz w:val="22"/>
            <w:szCs w:val="22"/>
          </w:rPr>
          <w:delText>If groups “punish [their own]</w:delText>
        </w:r>
        <w:r w:rsidR="004941EC" w:rsidDel="001E0759">
          <w:rPr>
            <w:rFonts w:ascii="Times New Roman" w:hAnsi="Times New Roman" w:cs="Times New Roman"/>
            <w:color w:val="B80000"/>
            <w:sz w:val="16"/>
            <w:szCs w:val="16"/>
          </w:rPr>
          <w:delText xml:space="preserve"> </w:delText>
        </w:r>
        <w:r w:rsidR="004941EC" w:rsidDel="001E0759">
          <w:rPr>
            <w:rFonts w:ascii="Times New Roman" w:hAnsi="Times New Roman" w:cs="Times New Roman"/>
            <w:color w:val="000000"/>
            <w:sz w:val="22"/>
            <w:szCs w:val="22"/>
          </w:rPr>
          <w:delText>miscreants” (Fearon and Laitin 1996, 722)</w:delText>
        </w:r>
      </w:del>
      <w:del w:id="283" w:author="Grady, Christopher Daniel" w:date="2020-09-15T17:01:00Z">
        <w:r w:rsidR="004941EC" w:rsidDel="0002240C">
          <w:rPr>
            <w:rFonts w:ascii="Times New Roman" w:hAnsi="Times New Roman" w:cs="Times New Roman"/>
            <w:color w:val="000000"/>
            <w:sz w:val="22"/>
            <w:szCs w:val="22"/>
          </w:rPr>
          <w:delText>,</w:delText>
        </w:r>
      </w:del>
      <w:del w:id="284" w:author="Grady, Christopher Daniel" w:date="2020-09-15T18:54:00Z">
        <w:r w:rsidR="004941EC" w:rsidDel="001E0759">
          <w:rPr>
            <w:rFonts w:ascii="Times New Roman" w:hAnsi="Times New Roman" w:cs="Times New Roman"/>
            <w:color w:val="000000"/>
            <w:sz w:val="22"/>
            <w:szCs w:val="22"/>
          </w:rPr>
          <w:delText xml:space="preserve"> in a way that is visible to the other side, then the other</w:delText>
        </w:r>
        <w:r w:rsidR="004941EC" w:rsidDel="001E0759">
          <w:rPr>
            <w:rFonts w:ascii="Times New Roman" w:hAnsi="Times New Roman" w:cs="Times New Roman"/>
            <w:color w:val="B80000"/>
            <w:sz w:val="16"/>
            <w:szCs w:val="16"/>
          </w:rPr>
          <w:delText xml:space="preserve"> </w:delText>
        </w:r>
        <w:r w:rsidR="004941EC" w:rsidDel="001E0759">
          <w:rPr>
            <w:rFonts w:ascii="Times New Roman" w:hAnsi="Times New Roman" w:cs="Times New Roman"/>
            <w:color w:val="000000"/>
            <w:sz w:val="22"/>
            <w:szCs w:val="22"/>
          </w:rPr>
          <w:delText xml:space="preserve">side does not need to retaliate against the transgression. </w:delText>
        </w:r>
        <w:commentRangeEnd w:id="281"/>
        <w:r w:rsidR="001E0759" w:rsidDel="001E0759">
          <w:rPr>
            <w:rStyle w:val="CommentReference"/>
          </w:rPr>
          <w:commentReference w:id="281"/>
        </w:r>
      </w:del>
      <w:r w:rsidR="004941EC">
        <w:rPr>
          <w:rFonts w:ascii="Times New Roman" w:hAnsi="Times New Roman" w:cs="Times New Roman"/>
          <w:color w:val="000000"/>
          <w:sz w:val="22"/>
          <w:szCs w:val="22"/>
        </w:rPr>
        <w:t>Visible ingroup policing</w:t>
      </w:r>
      <w:r w:rsidR="004941EC">
        <w:rPr>
          <w:rFonts w:ascii="Times New Roman" w:hAnsi="Times New Roman" w:cs="Times New Roman"/>
          <w:color w:val="B80000"/>
          <w:sz w:val="16"/>
          <w:szCs w:val="16"/>
        </w:rPr>
        <w:t xml:space="preserve"> </w:t>
      </w:r>
      <w:r w:rsidR="004941EC">
        <w:rPr>
          <w:rFonts w:ascii="Times New Roman" w:hAnsi="Times New Roman" w:cs="Times New Roman"/>
          <w:color w:val="000000"/>
          <w:sz w:val="22"/>
          <w:szCs w:val="22"/>
        </w:rPr>
        <w:t xml:space="preserve">shows </w:t>
      </w:r>
      <w:ins w:id="285" w:author="Grady, Christopher Daniel" w:date="2020-09-15T18:56:00Z">
        <w:r w:rsidR="001E0759">
          <w:rPr>
            <w:rFonts w:ascii="Times New Roman" w:hAnsi="Times New Roman" w:cs="Times New Roman"/>
            <w:color w:val="000000"/>
            <w:sz w:val="22"/>
            <w:szCs w:val="22"/>
          </w:rPr>
          <w:t xml:space="preserve">ingroup members </w:t>
        </w:r>
      </w:ins>
      <w:ins w:id="286" w:author="Grady, Christopher Daniel" w:date="2020-09-15T19:00:00Z">
        <w:r w:rsidR="003924EB">
          <w:rPr>
            <w:rFonts w:ascii="Times New Roman" w:hAnsi="Times New Roman" w:cs="Times New Roman"/>
            <w:color w:val="000000"/>
            <w:sz w:val="22"/>
            <w:szCs w:val="22"/>
          </w:rPr>
          <w:t xml:space="preserve">that </w:t>
        </w:r>
        <w:r w:rsidR="003924EB">
          <w:rPr>
            <w:rFonts w:ascii="Times New Roman" w:hAnsi="Times New Roman" w:cs="Times New Roman"/>
            <w:color w:val="000000"/>
            <w:sz w:val="22"/>
            <w:szCs w:val="22"/>
          </w:rPr>
          <w:lastRenderedPageBreak/>
          <w:t>cooperation is the desirable action</w:t>
        </w:r>
      </w:ins>
      <w:ins w:id="287" w:author="Grady, Christopher Daniel" w:date="2020-09-15T18:56:00Z">
        <w:r w:rsidR="001E0759">
          <w:rPr>
            <w:rFonts w:ascii="Times New Roman" w:hAnsi="Times New Roman" w:cs="Times New Roman"/>
            <w:color w:val="000000"/>
            <w:sz w:val="22"/>
            <w:szCs w:val="22"/>
          </w:rPr>
          <w:t xml:space="preserve"> and </w:t>
        </w:r>
      </w:ins>
      <w:ins w:id="288" w:author="Grady, Christopher Daniel" w:date="2020-09-15T19:00:00Z">
        <w:r w:rsidR="003924EB">
          <w:rPr>
            <w:rFonts w:ascii="Times New Roman" w:hAnsi="Times New Roman" w:cs="Times New Roman"/>
            <w:color w:val="000000"/>
            <w:sz w:val="22"/>
            <w:szCs w:val="22"/>
          </w:rPr>
          <w:t xml:space="preserve">shows </w:t>
        </w:r>
      </w:ins>
      <w:ins w:id="289" w:author="Grady, Christopher Daniel" w:date="2020-09-15T18:56:00Z">
        <w:r w:rsidR="001E0759">
          <w:rPr>
            <w:rFonts w:ascii="Times New Roman" w:hAnsi="Times New Roman" w:cs="Times New Roman"/>
            <w:color w:val="000000"/>
            <w:sz w:val="22"/>
            <w:szCs w:val="22"/>
          </w:rPr>
          <w:t xml:space="preserve">outgroup members </w:t>
        </w:r>
      </w:ins>
      <w:del w:id="290" w:author="Grady, Christopher Daniel" w:date="2020-09-15T18:56:00Z">
        <w:r w:rsidR="004941EC" w:rsidDel="001E0759">
          <w:rPr>
            <w:rFonts w:ascii="Times New Roman" w:hAnsi="Times New Roman" w:cs="Times New Roman"/>
            <w:color w:val="000000"/>
            <w:sz w:val="22"/>
            <w:szCs w:val="22"/>
          </w:rPr>
          <w:delText>each side that the other can be trusted</w:delText>
        </w:r>
      </w:del>
      <w:ins w:id="291" w:author="Grady, Christopher Daniel" w:date="2020-09-15T18:56:00Z">
        <w:r w:rsidR="001E0759">
          <w:rPr>
            <w:rFonts w:ascii="Times New Roman" w:hAnsi="Times New Roman" w:cs="Times New Roman"/>
            <w:color w:val="000000"/>
            <w:sz w:val="22"/>
            <w:szCs w:val="22"/>
          </w:rPr>
          <w:t xml:space="preserve">that they need not </w:t>
        </w:r>
      </w:ins>
      <w:ins w:id="292" w:author="Grady, Christopher Daniel" w:date="2020-09-15T18:57:00Z">
        <w:r w:rsidR="001E0759">
          <w:rPr>
            <w:rFonts w:ascii="Times New Roman" w:hAnsi="Times New Roman" w:cs="Times New Roman"/>
            <w:color w:val="000000"/>
            <w:sz w:val="22"/>
            <w:szCs w:val="22"/>
          </w:rPr>
          <w:t xml:space="preserve">retaliate </w:t>
        </w:r>
      </w:ins>
      <w:ins w:id="293" w:author="Grady, Christopher Daniel" w:date="2020-09-15T19:02:00Z">
        <w:r w:rsidR="003924EB">
          <w:rPr>
            <w:rFonts w:ascii="Times New Roman" w:hAnsi="Times New Roman" w:cs="Times New Roman"/>
            <w:color w:val="000000"/>
            <w:sz w:val="22"/>
            <w:szCs w:val="22"/>
          </w:rPr>
          <w:t>against the other side</w:t>
        </w:r>
      </w:ins>
      <w:del w:id="294" w:author="Christopher Grady" w:date="2020-09-14T15:59:00Z">
        <w:r w:rsidR="004941EC" w:rsidDel="00AE7BB6">
          <w:rPr>
            <w:rFonts w:ascii="Times New Roman" w:hAnsi="Times New Roman" w:cs="Times New Roman"/>
            <w:color w:val="000000"/>
            <w:sz w:val="22"/>
            <w:szCs w:val="22"/>
          </w:rPr>
          <w:delText xml:space="preserve">, alleviating </w:delText>
        </w:r>
        <w:commentRangeStart w:id="295"/>
        <w:commentRangeStart w:id="296"/>
        <w:commentRangeStart w:id="297"/>
        <w:r w:rsidR="004941EC" w:rsidDel="00AE7BB6">
          <w:rPr>
            <w:rFonts w:ascii="Times New Roman" w:hAnsi="Times New Roman" w:cs="Times New Roman"/>
            <w:color w:val="000000"/>
            <w:sz w:val="22"/>
            <w:szCs w:val="22"/>
          </w:rPr>
          <w:delText>commitment problems</w:delText>
        </w:r>
        <w:r w:rsidR="008B719D" w:rsidDel="00AE7BB6">
          <w:rPr>
            <w:rFonts w:ascii="Times New Roman" w:hAnsi="Times New Roman" w:cs="Times New Roman"/>
            <w:color w:val="000000"/>
            <w:sz w:val="22"/>
            <w:szCs w:val="22"/>
          </w:rPr>
          <w:delText xml:space="preserve"> </w:delText>
        </w:r>
        <w:r w:rsidR="00BF53A0" w:rsidDel="00AE7BB6">
          <w:rPr>
            <w:rFonts w:ascii="Times New Roman" w:hAnsi="Times New Roman" w:cs="Times New Roman"/>
            <w:color w:val="000000"/>
            <w:sz w:val="22"/>
            <w:szCs w:val="22"/>
          </w:rPr>
          <w:delText>related to whether each group will act in ways that benefits the collective</w:delText>
        </w:r>
      </w:del>
      <w:r w:rsidR="004941EC">
        <w:rPr>
          <w:rFonts w:ascii="Times New Roman" w:hAnsi="Times New Roman" w:cs="Times New Roman"/>
          <w:color w:val="000000"/>
          <w:sz w:val="22"/>
          <w:szCs w:val="22"/>
        </w:rPr>
        <w:t>.</w:t>
      </w:r>
      <w:commentRangeEnd w:id="295"/>
      <w:r w:rsidR="00C54B1B">
        <w:rPr>
          <w:rStyle w:val="CommentReference"/>
        </w:rPr>
        <w:commentReference w:id="295"/>
      </w:r>
      <w:commentRangeEnd w:id="296"/>
      <w:r w:rsidR="00BF53A0">
        <w:rPr>
          <w:rStyle w:val="CommentReference"/>
        </w:rPr>
        <w:commentReference w:id="296"/>
      </w:r>
      <w:commentRangeEnd w:id="297"/>
      <w:r w:rsidR="00AE7BB6">
        <w:rPr>
          <w:rStyle w:val="CommentReference"/>
        </w:rPr>
        <w:commentReference w:id="297"/>
      </w:r>
    </w:p>
    <w:p w14:paraId="6A3A3BBC" w14:textId="17FC6E58" w:rsidR="003E03EE" w:rsidDel="003924EB" w:rsidRDefault="003E03EE" w:rsidP="004941EC">
      <w:pPr>
        <w:autoSpaceDE w:val="0"/>
        <w:autoSpaceDN w:val="0"/>
        <w:adjustRightInd w:val="0"/>
        <w:rPr>
          <w:ins w:id="298" w:author="Christopher Grady" w:date="2020-09-14T17:16:00Z"/>
          <w:del w:id="299" w:author="Grady, Christopher Daniel" w:date="2020-09-15T19:02:00Z"/>
          <w:rFonts w:ascii="Times New Roman" w:hAnsi="Times New Roman" w:cs="Times New Roman"/>
          <w:color w:val="000000"/>
          <w:sz w:val="22"/>
          <w:szCs w:val="22"/>
        </w:rPr>
      </w:pPr>
    </w:p>
    <w:p w14:paraId="518156DF" w14:textId="004D6C11" w:rsidR="00FD6FB3" w:rsidDel="003924EB" w:rsidRDefault="00EB4EFD" w:rsidP="00FD6FB3">
      <w:pPr>
        <w:autoSpaceDE w:val="0"/>
        <w:autoSpaceDN w:val="0"/>
        <w:adjustRightInd w:val="0"/>
        <w:rPr>
          <w:ins w:id="300" w:author="Christopher Grady" w:date="2020-09-14T17:36:00Z"/>
          <w:del w:id="301" w:author="Grady, Christopher Daniel" w:date="2020-09-15T19:02:00Z"/>
          <w:rFonts w:ascii="Times New Roman" w:hAnsi="Times New Roman" w:cs="Times New Roman"/>
          <w:color w:val="000000"/>
          <w:sz w:val="22"/>
          <w:szCs w:val="22"/>
        </w:rPr>
      </w:pPr>
      <w:ins w:id="302" w:author="Christopher Grady" w:date="2020-09-14T17:17:00Z">
        <w:del w:id="303" w:author="Grady, Christopher Daniel" w:date="2020-09-15T17:23:00Z">
          <w:r w:rsidDel="00FF6536">
            <w:rPr>
              <w:rFonts w:ascii="Times New Roman" w:hAnsi="Times New Roman" w:cs="Times New Roman"/>
              <w:color w:val="000000"/>
              <w:sz w:val="22"/>
              <w:szCs w:val="22"/>
            </w:rPr>
            <w:delText>Any of these</w:delText>
          </w:r>
        </w:del>
      </w:ins>
      <w:ins w:id="304" w:author="Christopher Grady" w:date="2020-09-14T17:16:00Z">
        <w:del w:id="305" w:author="Grady, Christopher Daniel" w:date="2020-09-15T17:23:00Z">
          <w:r w:rsidDel="00FF6536">
            <w:rPr>
              <w:rFonts w:ascii="Times New Roman" w:hAnsi="Times New Roman" w:cs="Times New Roman"/>
              <w:color w:val="000000"/>
              <w:sz w:val="22"/>
              <w:szCs w:val="22"/>
            </w:rPr>
            <w:delText xml:space="preserve"> mechanisms</w:delText>
          </w:r>
        </w:del>
        <w:del w:id="306" w:author="Grady, Christopher Daniel" w:date="2020-09-15T17:17:00Z">
          <w:r w:rsidDel="009F4720">
            <w:rPr>
              <w:rFonts w:ascii="Times New Roman" w:hAnsi="Times New Roman" w:cs="Times New Roman"/>
              <w:color w:val="000000"/>
              <w:sz w:val="22"/>
              <w:szCs w:val="22"/>
            </w:rPr>
            <w:delText xml:space="preserve"> </w:delText>
          </w:r>
        </w:del>
      </w:ins>
      <w:ins w:id="307" w:author="Christopher Grady" w:date="2020-09-14T17:17:00Z">
        <w:del w:id="308" w:author="Grady, Christopher Daniel" w:date="2020-09-15T17:17:00Z">
          <w:r w:rsidDel="009F4720">
            <w:rPr>
              <w:rFonts w:ascii="Times New Roman" w:hAnsi="Times New Roman" w:cs="Times New Roman"/>
              <w:color w:val="000000"/>
              <w:sz w:val="22"/>
              <w:szCs w:val="22"/>
            </w:rPr>
            <w:delText>could</w:delText>
          </w:r>
        </w:del>
      </w:ins>
      <w:ins w:id="309" w:author="Christopher Grady" w:date="2020-09-14T17:16:00Z">
        <w:del w:id="310" w:author="Grady, Christopher Daniel" w:date="2020-09-15T17:17:00Z">
          <w:r w:rsidDel="009F4720">
            <w:rPr>
              <w:rFonts w:ascii="Times New Roman" w:hAnsi="Times New Roman" w:cs="Times New Roman"/>
              <w:color w:val="000000"/>
              <w:sz w:val="22"/>
              <w:szCs w:val="22"/>
            </w:rPr>
            <w:delText xml:space="preserve"> have </w:delText>
          </w:r>
          <w:r w:rsidRPr="00DE63DC" w:rsidDel="009F4720">
            <w:rPr>
              <w:rFonts w:ascii="Times New Roman" w:hAnsi="Times New Roman" w:cs="Times New Roman"/>
              <w:color w:val="000000"/>
              <w:sz w:val="22"/>
              <w:szCs w:val="22"/>
            </w:rPr>
            <w:delText xml:space="preserve">shifted </w:delText>
          </w:r>
          <w:r w:rsidDel="009F4720">
            <w:rPr>
              <w:rFonts w:ascii="Times New Roman" w:hAnsi="Times New Roman" w:cs="Times New Roman"/>
              <w:color w:val="000000"/>
              <w:sz w:val="22"/>
              <w:szCs w:val="22"/>
            </w:rPr>
            <w:delText>people’s</w:delText>
          </w:r>
          <w:r w:rsidRPr="00DE63DC" w:rsidDel="009F4720">
            <w:rPr>
              <w:rFonts w:ascii="Times New Roman" w:hAnsi="Times New Roman" w:cs="Times New Roman"/>
              <w:color w:val="000000"/>
              <w:sz w:val="22"/>
              <w:szCs w:val="22"/>
            </w:rPr>
            <w:delText xml:space="preserve"> perceptions of how the two groups </w:delText>
          </w:r>
          <w:r w:rsidDel="009F4720">
            <w:rPr>
              <w:rFonts w:ascii="Times New Roman" w:hAnsi="Times New Roman" w:cs="Times New Roman"/>
              <w:color w:val="000000"/>
              <w:sz w:val="22"/>
              <w:szCs w:val="22"/>
            </w:rPr>
            <w:delText xml:space="preserve">can and </w:delText>
          </w:r>
          <w:r w:rsidRPr="00DE63DC" w:rsidDel="009F4720">
            <w:rPr>
              <w:rFonts w:ascii="Times New Roman" w:hAnsi="Times New Roman" w:cs="Times New Roman"/>
              <w:color w:val="000000"/>
              <w:sz w:val="22"/>
              <w:szCs w:val="22"/>
            </w:rPr>
            <w:delText>should interact</w:delText>
          </w:r>
        </w:del>
      </w:ins>
      <w:ins w:id="311" w:author="Christopher Grady" w:date="2020-09-14T17:21:00Z">
        <w:del w:id="312" w:author="Grady, Christopher Daniel" w:date="2020-09-15T17:23:00Z">
          <w:r w:rsidDel="00FF6536">
            <w:rPr>
              <w:rFonts w:ascii="Times New Roman" w:hAnsi="Times New Roman" w:cs="Times New Roman"/>
              <w:color w:val="000000"/>
              <w:sz w:val="22"/>
              <w:szCs w:val="22"/>
            </w:rPr>
            <w:delText xml:space="preserve">.  </w:delText>
          </w:r>
        </w:del>
        <w:del w:id="313" w:author="Grady, Christopher Daniel" w:date="2020-09-15T17:38:00Z">
          <w:r w:rsidDel="00F369B4">
            <w:rPr>
              <w:rFonts w:ascii="Times New Roman" w:hAnsi="Times New Roman" w:cs="Times New Roman"/>
              <w:color w:val="000000"/>
              <w:sz w:val="22"/>
              <w:szCs w:val="22"/>
            </w:rPr>
            <w:delText xml:space="preserve">One of the goals of </w:delText>
          </w:r>
        </w:del>
      </w:ins>
      <w:ins w:id="314" w:author="Christopher Grady" w:date="2020-09-14T17:22:00Z">
        <w:del w:id="315" w:author="Grady, Christopher Daniel" w:date="2020-09-15T17:38:00Z">
          <w:r w:rsidDel="00F369B4">
            <w:rPr>
              <w:rFonts w:ascii="Times New Roman" w:hAnsi="Times New Roman" w:cs="Times New Roman"/>
              <w:color w:val="000000"/>
              <w:sz w:val="22"/>
              <w:szCs w:val="22"/>
            </w:rPr>
            <w:delText>the intervention was to motivate informal institutions</w:delText>
          </w:r>
        </w:del>
      </w:ins>
      <w:ins w:id="316" w:author="Christopher Grady" w:date="2020-09-14T17:23:00Z">
        <w:del w:id="317" w:author="Grady, Christopher Daniel" w:date="2020-09-15T17:38:00Z">
          <w:r w:rsidDel="00F369B4">
            <w:rPr>
              <w:rFonts w:ascii="Times New Roman" w:hAnsi="Times New Roman" w:cs="Times New Roman"/>
              <w:color w:val="000000"/>
              <w:sz w:val="22"/>
              <w:szCs w:val="22"/>
            </w:rPr>
            <w:delText xml:space="preserve"> – like the project committees – that would extend beyond participants and last beyond the intervention.</w:delText>
          </w:r>
        </w:del>
      </w:ins>
      <w:ins w:id="318" w:author="Christopher Grady" w:date="2020-09-14T17:25:00Z">
        <w:del w:id="319" w:author="Grady, Christopher Daniel" w:date="2020-09-15T17:38:00Z">
          <w:r w:rsidDel="00F369B4">
            <w:rPr>
              <w:rFonts w:ascii="Times New Roman" w:hAnsi="Times New Roman" w:cs="Times New Roman"/>
              <w:color w:val="000000"/>
              <w:sz w:val="22"/>
              <w:szCs w:val="22"/>
            </w:rPr>
            <w:delText xml:space="preserve">  </w:delText>
          </w:r>
        </w:del>
        <w:del w:id="320" w:author="Grady, Christopher Daniel" w:date="2020-09-15T19:02:00Z">
          <w:r w:rsidDel="003924EB">
            <w:rPr>
              <w:rFonts w:ascii="Times New Roman" w:hAnsi="Times New Roman" w:cs="Times New Roman"/>
              <w:color w:val="000000"/>
              <w:sz w:val="22"/>
              <w:szCs w:val="22"/>
            </w:rPr>
            <w:delText>These mechanisms are not mutually exclusive – knowledge about crop’s financial value and the difficultie</w:delText>
          </w:r>
        </w:del>
      </w:ins>
      <w:ins w:id="321" w:author="Christopher Grady" w:date="2020-09-14T17:26:00Z">
        <w:del w:id="322" w:author="Grady, Christopher Daniel" w:date="2020-09-15T19:02:00Z">
          <w:r w:rsidDel="003924EB">
            <w:rPr>
              <w:rFonts w:ascii="Times New Roman" w:hAnsi="Times New Roman" w:cs="Times New Roman"/>
              <w:color w:val="000000"/>
              <w:sz w:val="22"/>
              <w:szCs w:val="22"/>
            </w:rPr>
            <w:delText>s of controlling cattle could help defuse disagreements and create cooperative norms.</w:delText>
          </w:r>
        </w:del>
      </w:ins>
      <w:ins w:id="323" w:author="Christopher Grady" w:date="2020-09-14T17:36:00Z">
        <w:del w:id="324" w:author="Grady, Christopher Daniel" w:date="2020-09-15T19:02:00Z">
          <w:r w:rsidR="00FD6FB3" w:rsidDel="003924EB">
            <w:rPr>
              <w:rFonts w:ascii="Times New Roman" w:hAnsi="Times New Roman" w:cs="Times New Roman"/>
              <w:color w:val="000000"/>
              <w:sz w:val="22"/>
              <w:szCs w:val="22"/>
            </w:rPr>
            <w:delText xml:space="preserve"> </w:delText>
          </w:r>
        </w:del>
      </w:ins>
    </w:p>
    <w:p w14:paraId="69EE9030" w14:textId="49651132" w:rsidR="00FD6FB3" w:rsidDel="00FF6536" w:rsidRDefault="00FD6FB3" w:rsidP="004941EC">
      <w:pPr>
        <w:autoSpaceDE w:val="0"/>
        <w:autoSpaceDN w:val="0"/>
        <w:adjustRightInd w:val="0"/>
        <w:rPr>
          <w:del w:id="325" w:author="Grady, Christopher Daniel" w:date="2020-09-15T17:27:00Z"/>
          <w:rFonts w:ascii="Times New Roman" w:hAnsi="Times New Roman" w:cs="Times New Roman"/>
          <w:color w:val="000000"/>
          <w:sz w:val="22"/>
          <w:szCs w:val="22"/>
        </w:rPr>
      </w:pPr>
    </w:p>
    <w:p w14:paraId="724EBBA3" w14:textId="7EB6E466" w:rsidR="00FD6FB3" w:rsidRPr="00EB4EFD" w:rsidDel="00FF6536" w:rsidRDefault="00FD6FB3" w:rsidP="004941EC">
      <w:pPr>
        <w:autoSpaceDE w:val="0"/>
        <w:autoSpaceDN w:val="0"/>
        <w:adjustRightInd w:val="0"/>
        <w:rPr>
          <w:ins w:id="326" w:author="Christopher Grady" w:date="2020-09-14T17:16:00Z"/>
          <w:del w:id="327" w:author="Grady, Christopher Daniel" w:date="2020-09-15T17:27:00Z"/>
          <w:rFonts w:ascii="Times New Roman" w:hAnsi="Times New Roman" w:cs="Times New Roman"/>
          <w:sz w:val="22"/>
          <w:szCs w:val="22"/>
          <w:rPrChange w:id="328" w:author="Christopher Grady" w:date="2020-09-14T17:17:00Z">
            <w:rPr>
              <w:ins w:id="329" w:author="Christopher Grady" w:date="2020-09-14T17:16:00Z"/>
              <w:del w:id="330" w:author="Grady, Christopher Daniel" w:date="2020-09-15T17:27:00Z"/>
              <w:rFonts w:ascii="Times New Roman" w:hAnsi="Times New Roman" w:cs="Times New Roman"/>
              <w:color w:val="000000"/>
              <w:sz w:val="22"/>
              <w:szCs w:val="22"/>
            </w:rPr>
          </w:rPrChange>
        </w:rPr>
      </w:pPr>
    </w:p>
    <w:p w14:paraId="057BE489" w14:textId="77777777" w:rsidR="00EB4EFD" w:rsidRDefault="00EB4EFD" w:rsidP="004941EC">
      <w:pPr>
        <w:autoSpaceDE w:val="0"/>
        <w:autoSpaceDN w:val="0"/>
        <w:adjustRightInd w:val="0"/>
        <w:rPr>
          <w:rFonts w:ascii="Times New Roman" w:hAnsi="Times New Roman" w:cs="Times New Roman"/>
          <w:color w:val="000000"/>
          <w:sz w:val="22"/>
          <w:szCs w:val="22"/>
        </w:rPr>
      </w:pPr>
    </w:p>
    <w:p w14:paraId="09E0F903" w14:textId="3C998F14" w:rsidR="007F761D" w:rsidRDefault="003E03EE" w:rsidP="003E03EE">
      <w:pPr>
        <w:autoSpaceDE w:val="0"/>
        <w:autoSpaceDN w:val="0"/>
        <w:adjustRightInd w:val="0"/>
        <w:rPr>
          <w:rFonts w:ascii="Times New Roman" w:hAnsi="Times New Roman" w:cs="Times New Roman"/>
          <w:color w:val="000000"/>
          <w:sz w:val="22"/>
          <w:szCs w:val="22"/>
        </w:rPr>
      </w:pPr>
      <w:r w:rsidRPr="00BF53A0">
        <w:rPr>
          <w:rFonts w:ascii="Times New Roman" w:hAnsi="Times New Roman" w:cs="Times New Roman"/>
          <w:color w:val="000000"/>
          <w:sz w:val="22"/>
          <w:szCs w:val="22"/>
        </w:rPr>
        <w:t xml:space="preserve">This paper also contributes to the growing number of field experiments testing contact theory. One of the major questions emerging from this literature is </w:t>
      </w:r>
      <w:r w:rsidRPr="00F15B90">
        <w:rPr>
          <w:rFonts w:ascii="Times New Roman" w:hAnsi="Times New Roman" w:cs="Times New Roman"/>
          <w:color w:val="000000"/>
          <w:sz w:val="22"/>
          <w:szCs w:val="22"/>
        </w:rPr>
        <w:t>whether these interventions shift attitudes, behaviors, or both</w:t>
      </w:r>
      <w:r w:rsidRPr="00BF53A0">
        <w:rPr>
          <w:rFonts w:ascii="Times New Roman" w:hAnsi="Times New Roman" w:cs="Times New Roman"/>
          <w:color w:val="000000"/>
          <w:sz w:val="22"/>
          <w:szCs w:val="22"/>
        </w:rPr>
        <w:t xml:space="preserve">. While </w:t>
      </w:r>
      <w:commentRangeStart w:id="331"/>
      <w:commentRangeStart w:id="332"/>
      <w:commentRangeStart w:id="333"/>
      <w:proofErr w:type="spellStart"/>
      <w:r w:rsidRPr="00BF53A0">
        <w:rPr>
          <w:rFonts w:ascii="Times New Roman" w:hAnsi="Times New Roman" w:cs="Times New Roman"/>
          <w:color w:val="000000"/>
          <w:sz w:val="22"/>
          <w:szCs w:val="22"/>
        </w:rPr>
        <w:t>Scacco</w:t>
      </w:r>
      <w:proofErr w:type="spellEnd"/>
      <w:r w:rsidRPr="00BF53A0">
        <w:rPr>
          <w:rFonts w:ascii="Times New Roman" w:hAnsi="Times New Roman" w:cs="Times New Roman"/>
          <w:color w:val="000000"/>
          <w:sz w:val="22"/>
          <w:szCs w:val="22"/>
        </w:rPr>
        <w:t xml:space="preserve"> and Warren (2018) and Mousa (2020) </w:t>
      </w:r>
      <w:commentRangeEnd w:id="331"/>
      <w:r w:rsidRPr="00BF53A0">
        <w:rPr>
          <w:rStyle w:val="CommentReference"/>
        </w:rPr>
        <w:commentReference w:id="331"/>
      </w:r>
      <w:commentRangeEnd w:id="332"/>
      <w:r w:rsidR="00E330CD">
        <w:rPr>
          <w:rStyle w:val="CommentReference"/>
        </w:rPr>
        <w:commentReference w:id="332"/>
      </w:r>
      <w:commentRangeEnd w:id="333"/>
      <w:r w:rsidR="00D6100A">
        <w:rPr>
          <w:rStyle w:val="CommentReference"/>
        </w:rPr>
        <w:commentReference w:id="333"/>
      </w:r>
      <w:r w:rsidRPr="00BF53A0">
        <w:rPr>
          <w:rFonts w:ascii="Times New Roman" w:hAnsi="Times New Roman" w:cs="Times New Roman"/>
          <w:color w:val="000000"/>
          <w:sz w:val="22"/>
          <w:szCs w:val="22"/>
        </w:rPr>
        <w:t>find changes in behavior</w:t>
      </w:r>
      <w:ins w:id="334" w:author="Grady, Christopher Daniel" w:date="2020-09-15T19:03:00Z">
        <w:r w:rsidR="003924EB">
          <w:rPr>
            <w:rFonts w:ascii="Times New Roman" w:hAnsi="Times New Roman" w:cs="Times New Roman"/>
            <w:color w:val="000000"/>
            <w:sz w:val="22"/>
            <w:szCs w:val="22"/>
          </w:rPr>
          <w:t>s</w:t>
        </w:r>
      </w:ins>
      <w:r w:rsidRPr="00BF53A0">
        <w:rPr>
          <w:rFonts w:ascii="Times New Roman" w:hAnsi="Times New Roman" w:cs="Times New Roman"/>
          <w:color w:val="000000"/>
          <w:sz w:val="22"/>
          <w:szCs w:val="22"/>
        </w:rPr>
        <w:t xml:space="preserve"> but not attitudes, Paler et al (2019) find changes in attitudes, but not behaviors. </w:t>
      </w:r>
      <w:del w:id="335" w:author="Grady, Christopher Daniel" w:date="2020-09-15T19:03:00Z">
        <w:r w:rsidRPr="00BF53A0" w:rsidDel="003924EB">
          <w:rPr>
            <w:rFonts w:ascii="Times New Roman" w:hAnsi="Times New Roman" w:cs="Times New Roman"/>
            <w:color w:val="000000"/>
            <w:sz w:val="22"/>
            <w:szCs w:val="22"/>
          </w:rPr>
          <w:delText>A</w:delText>
        </w:r>
      </w:del>
      <w:ins w:id="336" w:author="Grady, Christopher Daniel" w:date="2020-09-15T19:03:00Z">
        <w:r w:rsidR="003924EB">
          <w:rPr>
            <w:rFonts w:ascii="Times New Roman" w:hAnsi="Times New Roman" w:cs="Times New Roman"/>
            <w:color w:val="000000"/>
            <w:sz w:val="22"/>
            <w:szCs w:val="22"/>
          </w:rPr>
          <w:t>One</w:t>
        </w:r>
      </w:ins>
      <w:r w:rsidRPr="00BF53A0">
        <w:rPr>
          <w:rFonts w:ascii="Times New Roman" w:hAnsi="Times New Roman" w:cs="Times New Roman"/>
          <w:color w:val="000000"/>
          <w:sz w:val="22"/>
          <w:szCs w:val="22"/>
        </w:rPr>
        <w:t xml:space="preserve"> difference between these interventions is whether the peacebuilding elements of the program were explicit or implicit. </w:t>
      </w:r>
      <w:r w:rsidRPr="00F15B90">
        <w:rPr>
          <w:rFonts w:ascii="Times New Roman" w:hAnsi="Times New Roman" w:cs="Times New Roman"/>
          <w:color w:val="000000"/>
          <w:sz w:val="22"/>
          <w:szCs w:val="22"/>
        </w:rPr>
        <w:t>Like Paler</w:t>
      </w:r>
      <w:r w:rsidR="00BF53A0" w:rsidRPr="00F15B90">
        <w:rPr>
          <w:rFonts w:ascii="Times New Roman" w:hAnsi="Times New Roman" w:cs="Times New Roman"/>
          <w:color w:val="000000"/>
          <w:sz w:val="22"/>
          <w:szCs w:val="22"/>
        </w:rPr>
        <w:t xml:space="preserve"> et al (2019)</w:t>
      </w:r>
      <w:r w:rsidRPr="00F15B90">
        <w:rPr>
          <w:rFonts w:ascii="Times New Roman" w:hAnsi="Times New Roman" w:cs="Times New Roman"/>
          <w:color w:val="000000"/>
          <w:sz w:val="22"/>
          <w:szCs w:val="22"/>
        </w:rPr>
        <w:t>, we test an explicit peacebuilding intervention</w:t>
      </w:r>
      <w:r w:rsidRPr="00BF53A0">
        <w:rPr>
          <w:rFonts w:ascii="Times New Roman" w:hAnsi="Times New Roman" w:cs="Times New Roman"/>
          <w:color w:val="000000"/>
          <w:sz w:val="22"/>
          <w:szCs w:val="22"/>
        </w:rPr>
        <w:t xml:space="preserve">. We find some changes in attitudes (e.g., </w:t>
      </w:r>
      <w:r w:rsidR="00BF53A0" w:rsidRPr="00BF53A0">
        <w:rPr>
          <w:rFonts w:ascii="Times New Roman" w:hAnsi="Times New Roman" w:cs="Times New Roman"/>
          <w:color w:val="000000"/>
          <w:sz w:val="22"/>
          <w:szCs w:val="22"/>
        </w:rPr>
        <w:t>outgroup affect</w:t>
      </w:r>
      <w:r w:rsidRPr="00BF53A0">
        <w:rPr>
          <w:rFonts w:ascii="Times New Roman" w:hAnsi="Times New Roman" w:cs="Times New Roman"/>
          <w:color w:val="000000"/>
          <w:sz w:val="22"/>
          <w:szCs w:val="22"/>
        </w:rPr>
        <w:t>) and some changes in behaviors (e.g., in contact—both self-reported and</w:t>
      </w:r>
      <w:r>
        <w:rPr>
          <w:rFonts w:ascii="Times New Roman" w:hAnsi="Times New Roman" w:cs="Times New Roman"/>
          <w:color w:val="000000"/>
          <w:sz w:val="22"/>
          <w:szCs w:val="22"/>
        </w:rPr>
        <w:t xml:space="preserve"> observational, but not in the public goods game). Unlike these other </w:t>
      </w:r>
      <w:r w:rsidR="00765A04">
        <w:rPr>
          <w:rFonts w:ascii="Times New Roman" w:hAnsi="Times New Roman" w:cs="Times New Roman"/>
          <w:color w:val="000000"/>
          <w:sz w:val="22"/>
          <w:szCs w:val="22"/>
        </w:rPr>
        <w:t xml:space="preserve">contact-based </w:t>
      </w:r>
      <w:r>
        <w:rPr>
          <w:rFonts w:ascii="Times New Roman" w:hAnsi="Times New Roman" w:cs="Times New Roman"/>
          <w:color w:val="000000"/>
          <w:sz w:val="22"/>
          <w:szCs w:val="22"/>
        </w:rPr>
        <w:t>interventions</w:t>
      </w:r>
      <w:r w:rsidR="00765A04">
        <w:rPr>
          <w:rFonts w:ascii="Times New Roman" w:hAnsi="Times New Roman" w:cs="Times New Roman"/>
          <w:color w:val="000000"/>
          <w:sz w:val="22"/>
          <w:szCs w:val="22"/>
        </w:rPr>
        <w:t xml:space="preserve"> which ranged from a one-shot meeting (Paler et al) to </w:t>
      </w:r>
      <w:r w:rsidR="00BF53A0">
        <w:rPr>
          <w:rFonts w:ascii="Times New Roman" w:hAnsi="Times New Roman" w:cs="Times New Roman"/>
          <w:color w:val="000000"/>
          <w:sz w:val="22"/>
          <w:szCs w:val="22"/>
        </w:rPr>
        <w:t xml:space="preserve">sixteen </w:t>
      </w:r>
      <w:r w:rsidR="00765A04">
        <w:rPr>
          <w:rFonts w:ascii="Times New Roman" w:hAnsi="Times New Roman" w:cs="Times New Roman"/>
          <w:color w:val="000000"/>
          <w:sz w:val="22"/>
          <w:szCs w:val="22"/>
        </w:rPr>
        <w:t>weeks (</w:t>
      </w:r>
      <w:proofErr w:type="spellStart"/>
      <w:r w:rsidR="00765A04">
        <w:rPr>
          <w:rFonts w:ascii="Times New Roman" w:hAnsi="Times New Roman" w:cs="Times New Roman"/>
          <w:color w:val="000000"/>
          <w:sz w:val="22"/>
          <w:szCs w:val="22"/>
        </w:rPr>
        <w:t>Scacco</w:t>
      </w:r>
      <w:proofErr w:type="spellEnd"/>
      <w:r w:rsidR="00765A04">
        <w:rPr>
          <w:rFonts w:ascii="Times New Roman" w:hAnsi="Times New Roman" w:cs="Times New Roman"/>
          <w:color w:val="000000"/>
          <w:sz w:val="22"/>
          <w:szCs w:val="22"/>
        </w:rPr>
        <w:t xml:space="preserve"> and Warren, 2018)</w:t>
      </w:r>
      <w:ins w:id="337" w:author="Grady, Christopher Daniel" w:date="2020-09-15T19:04:00Z">
        <w:r w:rsidR="003924EB">
          <w:rPr>
            <w:rFonts w:ascii="Times New Roman" w:hAnsi="Times New Roman" w:cs="Times New Roman"/>
            <w:color w:val="000000"/>
            <w:sz w:val="22"/>
            <w:szCs w:val="22"/>
          </w:rPr>
          <w:t>,</w:t>
        </w:r>
      </w:ins>
      <w:r w:rsidR="00765A04">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ours lasted </w:t>
      </w:r>
      <w:commentRangeStart w:id="338"/>
      <w:r>
        <w:rPr>
          <w:rFonts w:ascii="Times New Roman" w:hAnsi="Times New Roman" w:cs="Times New Roman"/>
          <w:color w:val="000000"/>
          <w:sz w:val="22"/>
          <w:szCs w:val="22"/>
        </w:rPr>
        <w:t>two years</w:t>
      </w:r>
      <w:commentRangeEnd w:id="338"/>
      <w:r w:rsidR="0003116B">
        <w:rPr>
          <w:rStyle w:val="CommentReference"/>
        </w:rPr>
        <w:commentReference w:id="338"/>
      </w:r>
      <w:r w:rsidR="00765A04">
        <w:rPr>
          <w:rFonts w:ascii="Times New Roman" w:hAnsi="Times New Roman" w:cs="Times New Roman"/>
          <w:color w:val="000000"/>
          <w:sz w:val="22"/>
          <w:szCs w:val="22"/>
        </w:rPr>
        <w:t xml:space="preserve">. That we were able to provide a stronger “dosage” </w:t>
      </w:r>
      <w:ins w:id="339" w:author="Grady, Christopher Daniel" w:date="2020-09-15T19:05:00Z">
        <w:r w:rsidR="003924EB">
          <w:rPr>
            <w:rFonts w:ascii="Times New Roman" w:hAnsi="Times New Roman" w:cs="Times New Roman"/>
            <w:color w:val="000000"/>
            <w:sz w:val="22"/>
            <w:szCs w:val="22"/>
          </w:rPr>
          <w:t xml:space="preserve">of contact </w:t>
        </w:r>
      </w:ins>
      <w:r w:rsidR="00765A04">
        <w:rPr>
          <w:rFonts w:ascii="Times New Roman" w:hAnsi="Times New Roman" w:cs="Times New Roman"/>
          <w:color w:val="000000"/>
          <w:sz w:val="22"/>
          <w:szCs w:val="22"/>
        </w:rPr>
        <w:t xml:space="preserve">may be </w:t>
      </w:r>
      <w:r>
        <w:rPr>
          <w:rFonts w:ascii="Times New Roman" w:hAnsi="Times New Roman" w:cs="Times New Roman"/>
          <w:color w:val="000000"/>
          <w:sz w:val="22"/>
          <w:szCs w:val="22"/>
        </w:rPr>
        <w:t>one potential explanation why we were able to see changes in both</w:t>
      </w:r>
      <w:ins w:id="340" w:author="Grady, Christopher Daniel" w:date="2020-09-15T19:05:00Z">
        <w:r w:rsidR="003924EB">
          <w:rPr>
            <w:rFonts w:ascii="Times New Roman" w:hAnsi="Times New Roman" w:cs="Times New Roman"/>
            <w:color w:val="000000"/>
            <w:sz w:val="22"/>
            <w:szCs w:val="22"/>
          </w:rPr>
          <w:t xml:space="preserve"> attitudes and behaviors</w:t>
        </w:r>
      </w:ins>
      <w:r>
        <w:rPr>
          <w:rFonts w:ascii="Times New Roman" w:hAnsi="Times New Roman" w:cs="Times New Roman"/>
          <w:color w:val="000000"/>
          <w:sz w:val="22"/>
          <w:szCs w:val="22"/>
        </w:rPr>
        <w:t xml:space="preserve">. </w:t>
      </w:r>
    </w:p>
    <w:p w14:paraId="7EE097D5" w14:textId="7F4BB323" w:rsidR="00BF53A0" w:rsidRDefault="00BF53A0" w:rsidP="003E03EE">
      <w:pPr>
        <w:autoSpaceDE w:val="0"/>
        <w:autoSpaceDN w:val="0"/>
        <w:adjustRightInd w:val="0"/>
        <w:rPr>
          <w:rFonts w:ascii="Times New Roman" w:hAnsi="Times New Roman" w:cs="Times New Roman"/>
          <w:color w:val="000000"/>
          <w:sz w:val="22"/>
          <w:szCs w:val="22"/>
        </w:rPr>
      </w:pPr>
    </w:p>
    <w:p w14:paraId="16243F40" w14:textId="5E285D82" w:rsidR="00BF53A0" w:rsidRDefault="00BF53A0" w:rsidP="003E03EE">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Another difference between </w:t>
      </w:r>
      <w:r w:rsidR="00E330CD">
        <w:rPr>
          <w:rFonts w:ascii="Times New Roman" w:hAnsi="Times New Roman" w:cs="Times New Roman"/>
          <w:color w:val="000000"/>
          <w:sz w:val="22"/>
          <w:szCs w:val="22"/>
        </w:rPr>
        <w:t>these other studies</w:t>
      </w:r>
      <w:r>
        <w:rPr>
          <w:rFonts w:ascii="Times New Roman" w:hAnsi="Times New Roman" w:cs="Times New Roman"/>
          <w:color w:val="000000"/>
          <w:sz w:val="22"/>
          <w:szCs w:val="22"/>
        </w:rPr>
        <w:t xml:space="preserve"> </w:t>
      </w:r>
      <w:r w:rsidR="00E330CD">
        <w:rPr>
          <w:rFonts w:ascii="Times New Roman" w:hAnsi="Times New Roman" w:cs="Times New Roman"/>
          <w:color w:val="000000"/>
          <w:sz w:val="22"/>
          <w:szCs w:val="22"/>
        </w:rPr>
        <w:t>and ours, and perhaps why we see a spillover effect</w:t>
      </w:r>
      <w:r w:rsidR="00DC35A9">
        <w:rPr>
          <w:rFonts w:ascii="Times New Roman" w:hAnsi="Times New Roman" w:cs="Times New Roman"/>
          <w:color w:val="000000"/>
          <w:sz w:val="22"/>
          <w:szCs w:val="22"/>
        </w:rPr>
        <w:t xml:space="preserve">, is the </w:t>
      </w:r>
      <w:commentRangeStart w:id="341"/>
      <w:r w:rsidR="00DC35A9">
        <w:rPr>
          <w:rFonts w:ascii="Times New Roman" w:hAnsi="Times New Roman" w:cs="Times New Roman"/>
          <w:color w:val="000000"/>
          <w:sz w:val="22"/>
          <w:szCs w:val="22"/>
        </w:rPr>
        <w:t>public nature of the contact</w:t>
      </w:r>
      <w:commentRangeEnd w:id="341"/>
      <w:r w:rsidR="00EC2AC4">
        <w:rPr>
          <w:rStyle w:val="CommentReference"/>
        </w:rPr>
        <w:commentReference w:id="341"/>
      </w:r>
      <w:r w:rsidR="00DC35A9">
        <w:rPr>
          <w:rFonts w:ascii="Times New Roman" w:hAnsi="Times New Roman" w:cs="Times New Roman"/>
          <w:color w:val="000000"/>
          <w:sz w:val="22"/>
          <w:szCs w:val="22"/>
        </w:rPr>
        <w:t xml:space="preserve">. In these other studies—vocational training, sports and dialogues—the contact was contained and not broadcasted to the larger community. </w:t>
      </w:r>
      <w:r w:rsidR="00D242A3">
        <w:rPr>
          <w:rFonts w:ascii="Times New Roman" w:hAnsi="Times New Roman" w:cs="Times New Roman"/>
          <w:color w:val="000000"/>
          <w:sz w:val="22"/>
          <w:szCs w:val="22"/>
        </w:rPr>
        <w:t xml:space="preserve">Our treatment was much more public, with </w:t>
      </w:r>
      <w:ins w:id="342" w:author="Grady, Christopher Daniel" w:date="2020-09-15T19:05:00Z">
        <w:r w:rsidR="003924EB">
          <w:rPr>
            <w:rFonts w:ascii="Times New Roman" w:hAnsi="Times New Roman" w:cs="Times New Roman"/>
            <w:color w:val="000000"/>
            <w:sz w:val="22"/>
            <w:szCs w:val="22"/>
          </w:rPr>
          <w:t xml:space="preserve">community </w:t>
        </w:r>
      </w:ins>
      <w:r w:rsidR="00D242A3">
        <w:rPr>
          <w:rFonts w:ascii="Times New Roman" w:hAnsi="Times New Roman" w:cs="Times New Roman"/>
          <w:color w:val="000000"/>
          <w:sz w:val="22"/>
          <w:szCs w:val="22"/>
        </w:rPr>
        <w:t>leaders holding open for</w:t>
      </w:r>
      <w:r w:rsidR="006418CC">
        <w:rPr>
          <w:rFonts w:ascii="Times New Roman" w:hAnsi="Times New Roman" w:cs="Times New Roman"/>
          <w:color w:val="000000"/>
          <w:sz w:val="22"/>
          <w:szCs w:val="22"/>
        </w:rPr>
        <w:t xml:space="preserve">a and the construction of community infrastructure as a result of joint </w:t>
      </w:r>
      <w:ins w:id="343" w:author="Grady, Christopher Daniel" w:date="2020-09-15T19:06:00Z">
        <w:r w:rsidR="003924EB">
          <w:rPr>
            <w:rFonts w:ascii="Times New Roman" w:hAnsi="Times New Roman" w:cs="Times New Roman"/>
            <w:color w:val="000000"/>
            <w:sz w:val="22"/>
            <w:szCs w:val="22"/>
          </w:rPr>
          <w:t xml:space="preserve">project </w:t>
        </w:r>
      </w:ins>
      <w:r w:rsidR="006418CC">
        <w:rPr>
          <w:rFonts w:ascii="Times New Roman" w:hAnsi="Times New Roman" w:cs="Times New Roman"/>
          <w:color w:val="000000"/>
          <w:sz w:val="22"/>
          <w:szCs w:val="22"/>
        </w:rPr>
        <w:t>committees.</w:t>
      </w:r>
      <w:ins w:id="344" w:author="Grady, Christopher Daniel" w:date="2020-09-15T19:42:00Z">
        <w:r w:rsidR="00EC2AC4">
          <w:rPr>
            <w:rFonts w:ascii="Times New Roman" w:hAnsi="Times New Roman" w:cs="Times New Roman"/>
            <w:color w:val="000000"/>
            <w:sz w:val="22"/>
            <w:szCs w:val="22"/>
          </w:rPr>
          <w:t xml:space="preserve">  Several recent studies suggest that public information has a greater impact on attitudes and behaviors than private information (Grossman and </w:t>
        </w:r>
        <w:proofErr w:type="spellStart"/>
        <w:r w:rsidR="00EC2AC4">
          <w:rPr>
            <w:rFonts w:ascii="Times New Roman" w:hAnsi="Times New Roman" w:cs="Times New Roman"/>
            <w:color w:val="000000"/>
            <w:sz w:val="22"/>
            <w:szCs w:val="22"/>
          </w:rPr>
          <w:t>Michelitch</w:t>
        </w:r>
      </w:ins>
      <w:proofErr w:type="spellEnd"/>
      <w:ins w:id="345" w:author="Grady, Christopher Daniel" w:date="2020-09-15T19:43:00Z">
        <w:r w:rsidR="00EC2AC4">
          <w:rPr>
            <w:rFonts w:ascii="Times New Roman" w:hAnsi="Times New Roman" w:cs="Times New Roman"/>
            <w:color w:val="000000"/>
            <w:sz w:val="22"/>
            <w:szCs w:val="22"/>
          </w:rPr>
          <w:t xml:space="preserve"> 2018; Arias 2019; </w:t>
        </w:r>
        <w:proofErr w:type="spellStart"/>
        <w:r w:rsidR="00EC2AC4">
          <w:rPr>
            <w:rFonts w:ascii="Times New Roman" w:hAnsi="Times New Roman" w:cs="Times New Roman"/>
            <w:color w:val="000000"/>
            <w:sz w:val="22"/>
            <w:szCs w:val="22"/>
          </w:rPr>
          <w:t>Adida</w:t>
        </w:r>
        <w:proofErr w:type="spellEnd"/>
        <w:r w:rsidR="00EC2AC4">
          <w:rPr>
            <w:rFonts w:ascii="Times New Roman" w:hAnsi="Times New Roman" w:cs="Times New Roman"/>
            <w:color w:val="000000"/>
            <w:sz w:val="22"/>
            <w:szCs w:val="22"/>
          </w:rPr>
          <w:t xml:space="preserve"> et al. forthcoming)</w:t>
        </w:r>
      </w:ins>
      <w:ins w:id="346" w:author="Grady, Christopher Daniel" w:date="2020-09-15T19:45:00Z">
        <w:r w:rsidR="00EC2AC4">
          <w:rPr>
            <w:rFonts w:ascii="Times New Roman" w:hAnsi="Times New Roman" w:cs="Times New Roman"/>
            <w:color w:val="000000"/>
            <w:sz w:val="22"/>
            <w:szCs w:val="22"/>
          </w:rPr>
          <w:t xml:space="preserve">. </w:t>
        </w:r>
      </w:ins>
      <w:r w:rsidR="006418CC">
        <w:rPr>
          <w:rFonts w:ascii="Times New Roman" w:hAnsi="Times New Roman" w:cs="Times New Roman"/>
          <w:color w:val="000000"/>
          <w:sz w:val="22"/>
          <w:szCs w:val="22"/>
        </w:rPr>
        <w:t xml:space="preserve"> </w:t>
      </w:r>
      <w:r w:rsidR="00DC35A9">
        <w:rPr>
          <w:rFonts w:ascii="Times New Roman" w:hAnsi="Times New Roman" w:cs="Times New Roman"/>
          <w:color w:val="000000"/>
          <w:sz w:val="22"/>
          <w:szCs w:val="22"/>
        </w:rPr>
        <w:t xml:space="preserve">In some cases, maintaining the confidentiality of contact is a necessary security measure, as was likely in the case of </w:t>
      </w:r>
      <w:r w:rsidR="00D242A3">
        <w:rPr>
          <w:rFonts w:ascii="Times New Roman" w:hAnsi="Times New Roman" w:cs="Times New Roman"/>
          <w:color w:val="000000"/>
          <w:sz w:val="22"/>
          <w:szCs w:val="22"/>
        </w:rPr>
        <w:t xml:space="preserve">Christian and Muslim </w:t>
      </w:r>
      <w:r w:rsidR="00DC35A9">
        <w:rPr>
          <w:rFonts w:ascii="Times New Roman" w:hAnsi="Times New Roman" w:cs="Times New Roman"/>
          <w:color w:val="000000"/>
          <w:sz w:val="22"/>
          <w:szCs w:val="22"/>
        </w:rPr>
        <w:t xml:space="preserve">soccer players in </w:t>
      </w:r>
      <w:r w:rsidR="00D242A3">
        <w:rPr>
          <w:rFonts w:ascii="Times New Roman" w:hAnsi="Times New Roman" w:cs="Times New Roman"/>
          <w:color w:val="000000"/>
          <w:sz w:val="22"/>
          <w:szCs w:val="22"/>
        </w:rPr>
        <w:t>Mosul (Mousa, 2020)</w:t>
      </w:r>
      <w:r w:rsidR="00DC35A9">
        <w:rPr>
          <w:rFonts w:ascii="Times New Roman" w:hAnsi="Times New Roman" w:cs="Times New Roman"/>
          <w:color w:val="000000"/>
          <w:sz w:val="22"/>
          <w:szCs w:val="22"/>
        </w:rPr>
        <w:t xml:space="preserve">. </w:t>
      </w:r>
      <w:ins w:id="347" w:author="Grady, Christopher Daniel" w:date="2020-09-15T19:06:00Z">
        <w:r w:rsidR="003924EB">
          <w:rPr>
            <w:rFonts w:ascii="Times New Roman" w:hAnsi="Times New Roman" w:cs="Times New Roman"/>
            <w:color w:val="000000"/>
            <w:sz w:val="22"/>
            <w:szCs w:val="22"/>
          </w:rPr>
          <w:t xml:space="preserve"> </w:t>
        </w:r>
      </w:ins>
      <w:del w:id="348" w:author="Grady, Christopher Daniel" w:date="2020-09-15T19:06:00Z">
        <w:r w:rsidR="006418CC" w:rsidDel="003924EB">
          <w:rPr>
            <w:rFonts w:ascii="Times New Roman" w:hAnsi="Times New Roman" w:cs="Times New Roman"/>
            <w:color w:val="000000"/>
            <w:sz w:val="22"/>
            <w:szCs w:val="22"/>
          </w:rPr>
          <w:delText>If the contact was revealed</w:delText>
        </w:r>
      </w:del>
      <w:ins w:id="349" w:author="Grady, Christopher Daniel" w:date="2020-09-15T19:06:00Z">
        <w:r w:rsidR="003924EB">
          <w:rPr>
            <w:rFonts w:ascii="Times New Roman" w:hAnsi="Times New Roman" w:cs="Times New Roman"/>
            <w:color w:val="000000"/>
            <w:sz w:val="22"/>
            <w:szCs w:val="22"/>
          </w:rPr>
          <w:t>In those contexts</w:t>
        </w:r>
      </w:ins>
      <w:r w:rsidR="006418CC">
        <w:rPr>
          <w:rFonts w:ascii="Times New Roman" w:hAnsi="Times New Roman" w:cs="Times New Roman"/>
          <w:color w:val="000000"/>
          <w:sz w:val="22"/>
          <w:szCs w:val="22"/>
        </w:rPr>
        <w:t xml:space="preserve">, those who are willing to meet with the other side may be considered traitors and targeted by less tolerant ingroup members. </w:t>
      </w:r>
      <w:r w:rsidR="00D242A3">
        <w:rPr>
          <w:rFonts w:ascii="Times New Roman" w:hAnsi="Times New Roman" w:cs="Times New Roman"/>
          <w:color w:val="000000"/>
          <w:sz w:val="22"/>
          <w:szCs w:val="22"/>
        </w:rPr>
        <w:t>However, by keeping the contact private, there are fewer opportunities to shift norms of appropriate and accepted behavior between groups. This could be one reason why we see behaviors change outside the confines of the intervention—</w:t>
      </w:r>
      <w:del w:id="350" w:author="Grady, Christopher Daniel" w:date="2020-09-15T19:07:00Z">
        <w:r w:rsidR="00D242A3" w:rsidDel="003924EB">
          <w:rPr>
            <w:rFonts w:ascii="Times New Roman" w:hAnsi="Times New Roman" w:cs="Times New Roman"/>
            <w:color w:val="000000"/>
            <w:sz w:val="22"/>
            <w:szCs w:val="22"/>
          </w:rPr>
          <w:delText xml:space="preserve">namely </w:delText>
        </w:r>
      </w:del>
      <w:ins w:id="351" w:author="Grady, Christopher Daniel" w:date="2020-09-15T19:07:00Z">
        <w:r w:rsidR="003924EB">
          <w:rPr>
            <w:rFonts w:ascii="Times New Roman" w:hAnsi="Times New Roman" w:cs="Times New Roman"/>
            <w:color w:val="000000"/>
            <w:sz w:val="22"/>
            <w:szCs w:val="22"/>
          </w:rPr>
          <w:t>increased contact in</w:t>
        </w:r>
        <w:r w:rsidR="003924EB">
          <w:rPr>
            <w:rFonts w:ascii="Times New Roman" w:hAnsi="Times New Roman" w:cs="Times New Roman"/>
            <w:color w:val="000000"/>
            <w:sz w:val="22"/>
            <w:szCs w:val="22"/>
          </w:rPr>
          <w:t xml:space="preserve"> </w:t>
        </w:r>
      </w:ins>
      <w:r w:rsidR="00D242A3">
        <w:rPr>
          <w:rFonts w:ascii="Times New Roman" w:hAnsi="Times New Roman" w:cs="Times New Roman"/>
          <w:color w:val="000000"/>
          <w:sz w:val="22"/>
          <w:szCs w:val="22"/>
        </w:rPr>
        <w:t>markets—</w:t>
      </w:r>
      <w:del w:id="352" w:author="Grady, Christopher Daniel" w:date="2020-09-15T19:07:00Z">
        <w:r w:rsidR="00D242A3" w:rsidDel="003924EB">
          <w:rPr>
            <w:rFonts w:ascii="Times New Roman" w:hAnsi="Times New Roman" w:cs="Times New Roman"/>
            <w:color w:val="000000"/>
            <w:sz w:val="22"/>
            <w:szCs w:val="22"/>
          </w:rPr>
          <w:delText>and</w:delText>
        </w:r>
      </w:del>
      <w:ins w:id="353" w:author="Grady, Christopher Daniel" w:date="2020-09-15T19:07:00Z">
        <w:r w:rsidR="003924EB">
          <w:rPr>
            <w:rFonts w:ascii="Times New Roman" w:hAnsi="Times New Roman" w:cs="Times New Roman"/>
            <w:color w:val="000000"/>
            <w:sz w:val="22"/>
            <w:szCs w:val="22"/>
          </w:rPr>
          <w:t>while</w:t>
        </w:r>
      </w:ins>
      <w:r w:rsidR="00D242A3">
        <w:rPr>
          <w:rFonts w:ascii="Times New Roman" w:hAnsi="Times New Roman" w:cs="Times New Roman"/>
          <w:color w:val="000000"/>
          <w:sz w:val="22"/>
          <w:szCs w:val="22"/>
        </w:rPr>
        <w:t xml:space="preserve"> there is little evidence of a change in behaviors off the sports field in </w:t>
      </w:r>
      <w:del w:id="354" w:author="Grady, Christopher Daniel" w:date="2020-09-15T19:07:00Z">
        <w:r w:rsidR="00D242A3" w:rsidDel="003924EB">
          <w:rPr>
            <w:rFonts w:ascii="Times New Roman" w:hAnsi="Times New Roman" w:cs="Times New Roman"/>
            <w:color w:val="000000"/>
            <w:sz w:val="22"/>
            <w:szCs w:val="22"/>
          </w:rPr>
          <w:delText xml:space="preserve">the </w:delText>
        </w:r>
      </w:del>
      <w:r w:rsidR="00D242A3">
        <w:rPr>
          <w:rFonts w:ascii="Times New Roman" w:hAnsi="Times New Roman" w:cs="Times New Roman"/>
          <w:color w:val="000000"/>
          <w:sz w:val="22"/>
          <w:szCs w:val="22"/>
        </w:rPr>
        <w:t xml:space="preserve">Mosul. </w:t>
      </w:r>
    </w:p>
    <w:p w14:paraId="5CF931AF" w14:textId="5EF3F757" w:rsidR="00765A04" w:rsidRDefault="00765A04" w:rsidP="003E03EE">
      <w:pPr>
        <w:autoSpaceDE w:val="0"/>
        <w:autoSpaceDN w:val="0"/>
        <w:adjustRightInd w:val="0"/>
        <w:rPr>
          <w:rFonts w:ascii="Times New Roman" w:hAnsi="Times New Roman" w:cs="Times New Roman"/>
          <w:color w:val="000000"/>
          <w:sz w:val="22"/>
          <w:szCs w:val="22"/>
        </w:rPr>
      </w:pPr>
      <w:bookmarkStart w:id="355" w:name="_GoBack"/>
      <w:bookmarkEnd w:id="355"/>
    </w:p>
    <w:p w14:paraId="5AE733C1" w14:textId="77777777"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This study also points to an opportunity for collaboration between scholars of intergroup contact and</w:t>
      </w:r>
    </w:p>
    <w:p w14:paraId="72B958CA" w14:textId="77777777" w:rsidR="00765A04"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scholars of conflict</w:t>
      </w:r>
      <w:r>
        <w:rPr>
          <w:rFonts w:ascii="Times New Roman" w:hAnsi="Times New Roman" w:cs="Times New Roman"/>
          <w:sz w:val="22"/>
          <w:szCs w:val="22"/>
        </w:rPr>
        <w:t>. These literatures are often concerned with the same end goal – reducing conflict</w:t>
      </w:r>
    </w:p>
    <w:p w14:paraId="4B9029E1"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but rarely speak to one another. Conflict scholars often see conflict as a bargaining problem, and</w:t>
      </w:r>
    </w:p>
    <w:p w14:paraId="74A3772D"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violence as a bargaining failure. The conflict literature points to a lack of trust as the primary cause</w:t>
      </w:r>
    </w:p>
    <w:p w14:paraId="18666DDB" w14:textId="3A7804B4"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of conflict and usually posits a strong </w:t>
      </w:r>
      <w:proofErr w:type="gramStart"/>
      <w:r>
        <w:rPr>
          <w:rFonts w:ascii="Times New Roman" w:hAnsi="Times New Roman" w:cs="Times New Roman"/>
          <w:sz w:val="22"/>
          <w:szCs w:val="22"/>
        </w:rPr>
        <w:t>third party</w:t>
      </w:r>
      <w:proofErr w:type="gramEnd"/>
      <w:r>
        <w:rPr>
          <w:rFonts w:ascii="Times New Roman" w:hAnsi="Times New Roman" w:cs="Times New Roman"/>
          <w:sz w:val="22"/>
          <w:szCs w:val="22"/>
        </w:rPr>
        <w:t xml:space="preserve"> actor </w:t>
      </w:r>
      <w:commentRangeStart w:id="356"/>
      <w:r>
        <w:rPr>
          <w:rFonts w:ascii="Times New Roman" w:hAnsi="Times New Roman" w:cs="Times New Roman"/>
          <w:sz w:val="22"/>
          <w:szCs w:val="22"/>
        </w:rPr>
        <w:t xml:space="preserve">as </w:t>
      </w:r>
      <w:commentRangeEnd w:id="356"/>
      <w:r w:rsidR="006418CC">
        <w:rPr>
          <w:rFonts w:ascii="Times New Roman" w:hAnsi="Times New Roman" w:cs="Times New Roman"/>
          <w:sz w:val="22"/>
          <w:szCs w:val="22"/>
        </w:rPr>
        <w:t>one effective way of</w:t>
      </w:r>
      <w:ins w:id="357" w:author="Grady, Christopher Daniel" w:date="2020-09-15T19:08:00Z">
        <w:r w:rsidR="003924EB">
          <w:rPr>
            <w:rFonts w:ascii="Times New Roman" w:hAnsi="Times New Roman" w:cs="Times New Roman"/>
            <w:sz w:val="22"/>
            <w:szCs w:val="22"/>
          </w:rPr>
          <w:t xml:space="preserve"> </w:t>
        </w:r>
      </w:ins>
      <w:del w:id="358" w:author="Grady, Christopher Daniel" w:date="2020-09-15T19:08:00Z">
        <w:r w:rsidR="006418CC" w:rsidDel="003924EB">
          <w:rPr>
            <w:rFonts w:ascii="Times New Roman" w:hAnsi="Times New Roman" w:cs="Times New Roman"/>
            <w:sz w:val="22"/>
            <w:szCs w:val="22"/>
          </w:rPr>
          <w:delText xml:space="preserve">  </w:delText>
        </w:r>
      </w:del>
      <w:r w:rsidR="00B27F97">
        <w:rPr>
          <w:rStyle w:val="CommentReference"/>
        </w:rPr>
        <w:commentReference w:id="356"/>
      </w:r>
      <w:del w:id="359" w:author="Grady, Christopher Daniel" w:date="2020-09-15T19:08:00Z">
        <w:r w:rsidDel="003924EB">
          <w:rPr>
            <w:rFonts w:ascii="Times New Roman" w:hAnsi="Times New Roman" w:cs="Times New Roman"/>
            <w:sz w:val="22"/>
            <w:szCs w:val="22"/>
          </w:rPr>
          <w:delText xml:space="preserve"> </w:delText>
        </w:r>
      </w:del>
      <w:r>
        <w:rPr>
          <w:rFonts w:ascii="Times New Roman" w:hAnsi="Times New Roman" w:cs="Times New Roman"/>
          <w:sz w:val="22"/>
          <w:szCs w:val="22"/>
        </w:rPr>
        <w:t>guarantee</w:t>
      </w:r>
      <w:r w:rsidR="006418CC">
        <w:rPr>
          <w:rFonts w:ascii="Times New Roman" w:hAnsi="Times New Roman" w:cs="Times New Roman"/>
          <w:sz w:val="22"/>
          <w:szCs w:val="22"/>
        </w:rPr>
        <w:t>ing</w:t>
      </w:r>
      <w:r>
        <w:rPr>
          <w:rFonts w:ascii="Times New Roman" w:hAnsi="Times New Roman" w:cs="Times New Roman"/>
          <w:sz w:val="22"/>
          <w:szCs w:val="22"/>
        </w:rPr>
        <w:t xml:space="preserve"> peace. Intergroup</w:t>
      </w:r>
      <w:r w:rsidR="006418CC">
        <w:rPr>
          <w:rFonts w:ascii="Times New Roman" w:hAnsi="Times New Roman" w:cs="Times New Roman"/>
          <w:sz w:val="22"/>
          <w:szCs w:val="22"/>
        </w:rPr>
        <w:t xml:space="preserve"> </w:t>
      </w:r>
      <w:r>
        <w:rPr>
          <w:rFonts w:ascii="Times New Roman" w:hAnsi="Times New Roman" w:cs="Times New Roman"/>
          <w:sz w:val="22"/>
          <w:szCs w:val="22"/>
        </w:rPr>
        <w:t>contact research hints that intergroup contact can create cooperative norms and institutions that serve</w:t>
      </w:r>
      <w:r w:rsidR="006418CC">
        <w:rPr>
          <w:rFonts w:ascii="Times New Roman" w:hAnsi="Times New Roman" w:cs="Times New Roman"/>
          <w:sz w:val="22"/>
          <w:szCs w:val="22"/>
        </w:rPr>
        <w:t xml:space="preserve"> </w:t>
      </w:r>
      <w:r>
        <w:rPr>
          <w:rFonts w:ascii="Times New Roman" w:hAnsi="Times New Roman" w:cs="Times New Roman"/>
          <w:sz w:val="22"/>
          <w:szCs w:val="22"/>
        </w:rPr>
        <w:t>the same function as a strong third party. Improving relations – especially improving trust – through</w:t>
      </w:r>
    </w:p>
    <w:p w14:paraId="2C913843" w14:textId="4AA4CEBD"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psychological interventions like intergroup contact can help groups overcome </w:t>
      </w:r>
      <w:commentRangeStart w:id="360"/>
      <w:del w:id="361" w:author="Grady, Christopher Daniel" w:date="2020-09-15T19:09:00Z">
        <w:r w:rsidDel="003924EB">
          <w:rPr>
            <w:rFonts w:ascii="Times New Roman" w:hAnsi="Times New Roman" w:cs="Times New Roman"/>
            <w:sz w:val="22"/>
            <w:szCs w:val="22"/>
          </w:rPr>
          <w:delText xml:space="preserve">commitment </w:delText>
        </w:r>
      </w:del>
      <w:ins w:id="362" w:author="Grady, Christopher Daniel" w:date="2020-09-15T19:09:00Z">
        <w:r w:rsidR="003924EB">
          <w:rPr>
            <w:rFonts w:ascii="Times New Roman" w:hAnsi="Times New Roman" w:cs="Times New Roman"/>
            <w:sz w:val="22"/>
            <w:szCs w:val="22"/>
          </w:rPr>
          <w:t>t</w:t>
        </w:r>
      </w:ins>
      <w:ins w:id="363" w:author="Grady, Christopher Daniel" w:date="2020-09-15T19:10:00Z">
        <w:r w:rsidR="003924EB">
          <w:rPr>
            <w:rFonts w:ascii="Times New Roman" w:hAnsi="Times New Roman" w:cs="Times New Roman"/>
            <w:sz w:val="22"/>
            <w:szCs w:val="22"/>
          </w:rPr>
          <w:t>rust</w:t>
        </w:r>
      </w:ins>
      <w:ins w:id="364" w:author="Grady, Christopher Daniel" w:date="2020-09-15T19:09:00Z">
        <w:r w:rsidR="003924EB">
          <w:rPr>
            <w:rFonts w:ascii="Times New Roman" w:hAnsi="Times New Roman" w:cs="Times New Roman"/>
            <w:sz w:val="22"/>
            <w:szCs w:val="22"/>
          </w:rPr>
          <w:t xml:space="preserve"> </w:t>
        </w:r>
      </w:ins>
      <w:commentRangeEnd w:id="360"/>
      <w:ins w:id="365" w:author="Grady, Christopher Daniel" w:date="2020-09-15T19:10:00Z">
        <w:r w:rsidR="003924EB">
          <w:rPr>
            <w:rStyle w:val="CommentReference"/>
          </w:rPr>
          <w:commentReference w:id="360"/>
        </w:r>
      </w:ins>
      <w:r>
        <w:rPr>
          <w:rFonts w:ascii="Times New Roman" w:hAnsi="Times New Roman" w:cs="Times New Roman"/>
          <w:sz w:val="22"/>
          <w:szCs w:val="22"/>
        </w:rPr>
        <w:t>problems</w:t>
      </w:r>
    </w:p>
    <w:p w14:paraId="5064AC9B" w14:textId="27D24B64"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and reduce the likelihood of violence.</w:t>
      </w:r>
    </w:p>
    <w:p w14:paraId="49A2FFE3" w14:textId="0D3F8906" w:rsidR="00765A04" w:rsidRDefault="00765A04" w:rsidP="00765A04">
      <w:pPr>
        <w:autoSpaceDE w:val="0"/>
        <w:autoSpaceDN w:val="0"/>
        <w:adjustRightInd w:val="0"/>
        <w:rPr>
          <w:rFonts w:ascii="Times New Roman" w:hAnsi="Times New Roman" w:cs="Times New Roman"/>
          <w:sz w:val="22"/>
          <w:szCs w:val="22"/>
        </w:rPr>
      </w:pPr>
    </w:p>
    <w:p w14:paraId="506D7C38"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There remain several opportunities to learn about the effects of contact in conflict environments. First,</w:t>
      </w:r>
    </w:p>
    <w:p w14:paraId="134342EB" w14:textId="77777777" w:rsidR="00765A04"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study employed a design to test the hypothesis that contact would improve group relations in an</w:t>
      </w:r>
    </w:p>
    <w:p w14:paraId="3E01FB83" w14:textId="0E76955B" w:rsidR="00765A04" w:rsidRPr="006418CC" w:rsidRDefault="00765A04" w:rsidP="00765A04">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active conflict. Future studies can </w:t>
      </w:r>
      <w:r w:rsidRPr="006418CC">
        <w:rPr>
          <w:rFonts w:ascii="Times New Roman" w:hAnsi="Times New Roman" w:cs="Times New Roman"/>
          <w:sz w:val="22"/>
          <w:szCs w:val="22"/>
        </w:rPr>
        <w:t xml:space="preserve">bring more causal evidence to the question of how contact improves group </w:t>
      </w:r>
      <w:commentRangeStart w:id="366"/>
      <w:commentRangeStart w:id="367"/>
      <w:commentRangeStart w:id="368"/>
      <w:r w:rsidRPr="006418CC">
        <w:rPr>
          <w:rFonts w:ascii="Times New Roman" w:hAnsi="Times New Roman" w:cs="Times New Roman"/>
          <w:sz w:val="22"/>
          <w:szCs w:val="22"/>
        </w:rPr>
        <w:t>relations</w:t>
      </w:r>
      <w:commentRangeEnd w:id="366"/>
      <w:r w:rsidRPr="006418CC">
        <w:rPr>
          <w:rStyle w:val="CommentReference"/>
        </w:rPr>
        <w:commentReference w:id="366"/>
      </w:r>
      <w:commentRangeEnd w:id="367"/>
      <w:r w:rsidR="00D57074" w:rsidRPr="006418CC">
        <w:rPr>
          <w:rStyle w:val="CommentReference"/>
        </w:rPr>
        <w:commentReference w:id="367"/>
      </w:r>
      <w:commentRangeEnd w:id="368"/>
      <w:r w:rsidR="006418CC" w:rsidRPr="006418CC">
        <w:rPr>
          <w:rStyle w:val="CommentReference"/>
        </w:rPr>
        <w:commentReference w:id="368"/>
      </w:r>
      <w:r w:rsidRPr="006418CC">
        <w:rPr>
          <w:rFonts w:ascii="Times New Roman" w:hAnsi="Times New Roman" w:cs="Times New Roman"/>
          <w:sz w:val="22"/>
          <w:szCs w:val="22"/>
        </w:rPr>
        <w:t xml:space="preserve">. For example, does contact make people more empathetic or able to take the perspective of the other group?  Second, while we see evidence of spillover, we are unsure </w:t>
      </w:r>
      <w:del w:id="369" w:author="Grady, Christopher Daniel" w:date="2020-09-15T19:14:00Z">
        <w:r w:rsidRPr="006418CC" w:rsidDel="00247BA4">
          <w:rPr>
            <w:rFonts w:ascii="Times New Roman" w:hAnsi="Times New Roman" w:cs="Times New Roman"/>
            <w:sz w:val="22"/>
            <w:szCs w:val="22"/>
          </w:rPr>
          <w:delText xml:space="preserve">why </w:delText>
        </w:r>
      </w:del>
      <w:ins w:id="370" w:author="Grady, Christopher Daniel" w:date="2020-09-15T19:14:00Z">
        <w:r w:rsidR="00247BA4">
          <w:rPr>
            <w:rFonts w:ascii="Times New Roman" w:hAnsi="Times New Roman" w:cs="Times New Roman"/>
            <w:sz w:val="22"/>
            <w:szCs w:val="22"/>
          </w:rPr>
          <w:t>how</w:t>
        </w:r>
        <w:r w:rsidR="00247BA4" w:rsidRPr="006418CC">
          <w:rPr>
            <w:rFonts w:ascii="Times New Roman" w:hAnsi="Times New Roman" w:cs="Times New Roman"/>
            <w:sz w:val="22"/>
            <w:szCs w:val="22"/>
          </w:rPr>
          <w:t xml:space="preserve"> </w:t>
        </w:r>
      </w:ins>
      <w:r w:rsidRPr="006418CC">
        <w:rPr>
          <w:rFonts w:ascii="Times New Roman" w:hAnsi="Times New Roman" w:cs="Times New Roman"/>
          <w:sz w:val="22"/>
          <w:szCs w:val="22"/>
        </w:rPr>
        <w:t xml:space="preserve">it occurred. </w:t>
      </w:r>
      <w:ins w:id="371" w:author="Grady, Christopher Daniel" w:date="2020-09-15T19:13:00Z">
        <w:r w:rsidR="00247BA4">
          <w:rPr>
            <w:rFonts w:ascii="Times New Roman" w:hAnsi="Times New Roman" w:cs="Times New Roman"/>
            <w:sz w:val="22"/>
            <w:szCs w:val="22"/>
          </w:rPr>
          <w:t xml:space="preserve"> </w:t>
        </w:r>
      </w:ins>
      <w:r w:rsidRPr="006418CC">
        <w:rPr>
          <w:rFonts w:ascii="Times New Roman" w:hAnsi="Times New Roman" w:cs="Times New Roman"/>
          <w:sz w:val="22"/>
          <w:szCs w:val="22"/>
        </w:rPr>
        <w:t xml:space="preserve">Future studies should examine how social norms and interpersonal discussion diffuse the positive effects of contact to other ingroup members without outgroup contact. Third, future work should more deliberately study the dosage of contact necessary to improve attitudes and behaviors. </w:t>
      </w:r>
    </w:p>
    <w:p w14:paraId="46090098" w14:textId="77777777" w:rsidR="00765A04" w:rsidRPr="006418CC" w:rsidRDefault="00765A04" w:rsidP="00765A04">
      <w:pPr>
        <w:autoSpaceDE w:val="0"/>
        <w:autoSpaceDN w:val="0"/>
        <w:adjustRightInd w:val="0"/>
        <w:rPr>
          <w:rFonts w:ascii="Times New Roman" w:hAnsi="Times New Roman" w:cs="Times New Roman"/>
          <w:sz w:val="22"/>
          <w:szCs w:val="22"/>
        </w:rPr>
      </w:pPr>
    </w:p>
    <w:p w14:paraId="6D1A9B84" w14:textId="43CE77FC" w:rsidR="00765A04" w:rsidRPr="006418CC" w:rsidRDefault="00765A04" w:rsidP="00765A04">
      <w:pPr>
        <w:autoSpaceDE w:val="0"/>
        <w:autoSpaceDN w:val="0"/>
        <w:adjustRightInd w:val="0"/>
        <w:rPr>
          <w:rFonts w:ascii="Times New Roman" w:hAnsi="Times New Roman" w:cs="Times New Roman"/>
          <w:sz w:val="22"/>
          <w:szCs w:val="22"/>
        </w:rPr>
      </w:pPr>
      <w:r w:rsidRPr="006418CC">
        <w:rPr>
          <w:rFonts w:ascii="Times New Roman" w:hAnsi="Times New Roman" w:cs="Times New Roman"/>
          <w:sz w:val="22"/>
          <w:szCs w:val="22"/>
        </w:rPr>
        <w:t>Finally, contact interventions, explicitly or implicitly, involve the groups cooperating to achieve a joint</w:t>
      </w:r>
    </w:p>
    <w:p w14:paraId="597871B0" w14:textId="764C6C4B" w:rsidR="00765A04" w:rsidRDefault="00765A04" w:rsidP="00765A04">
      <w:pPr>
        <w:autoSpaceDE w:val="0"/>
        <w:autoSpaceDN w:val="0"/>
        <w:adjustRightInd w:val="0"/>
        <w:rPr>
          <w:ins w:id="372" w:author="Grady, Christopher Daniel" w:date="2020-09-15T16:59:00Z"/>
          <w:rFonts w:ascii="Times New Roman" w:hAnsi="Times New Roman" w:cs="Times New Roman"/>
          <w:sz w:val="22"/>
          <w:szCs w:val="22"/>
        </w:rPr>
      </w:pPr>
      <w:r w:rsidRPr="006418CC">
        <w:rPr>
          <w:rFonts w:ascii="Times New Roman" w:hAnsi="Times New Roman" w:cs="Times New Roman"/>
          <w:sz w:val="22"/>
          <w:szCs w:val="22"/>
        </w:rPr>
        <w:t xml:space="preserve">goal. </w:t>
      </w:r>
      <w:r w:rsidR="006418CC">
        <w:rPr>
          <w:rFonts w:ascii="Times New Roman" w:hAnsi="Times New Roman" w:cs="Times New Roman"/>
          <w:sz w:val="22"/>
          <w:szCs w:val="22"/>
        </w:rPr>
        <w:t>This intervention</w:t>
      </w:r>
      <w:r w:rsidR="006418CC" w:rsidRPr="006418CC">
        <w:rPr>
          <w:rFonts w:ascii="Times New Roman" w:hAnsi="Times New Roman" w:cs="Times New Roman"/>
          <w:sz w:val="22"/>
          <w:szCs w:val="22"/>
        </w:rPr>
        <w:t xml:space="preserve"> </w:t>
      </w:r>
      <w:r w:rsidRPr="006418CC">
        <w:rPr>
          <w:rFonts w:ascii="Times New Roman" w:hAnsi="Times New Roman" w:cs="Times New Roman"/>
          <w:sz w:val="22"/>
          <w:szCs w:val="22"/>
        </w:rPr>
        <w:t>was designed to benefit all communities by having the conflicting communities cooperate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 xml:space="preserve">successfully. But what if contact is not successful and the goal is not </w:t>
      </w:r>
      <w:commentRangeStart w:id="373"/>
      <w:r w:rsidRPr="006418CC">
        <w:rPr>
          <w:rFonts w:ascii="Times New Roman" w:hAnsi="Times New Roman" w:cs="Times New Roman"/>
          <w:sz w:val="22"/>
          <w:szCs w:val="22"/>
        </w:rPr>
        <w:t>achieved</w:t>
      </w:r>
      <w:commentRangeEnd w:id="373"/>
      <w:r w:rsidR="00772723">
        <w:rPr>
          <w:rStyle w:val="CommentReference"/>
        </w:rPr>
        <w:commentReference w:id="373"/>
      </w:r>
      <w:r w:rsidRPr="006418CC">
        <w:rPr>
          <w:rFonts w:ascii="Times New Roman" w:hAnsi="Times New Roman" w:cs="Times New Roman"/>
          <w:sz w:val="22"/>
          <w:szCs w:val="22"/>
        </w:rPr>
        <w:t xml:space="preserve">? Does contact </w:t>
      </w:r>
      <w:r w:rsidRPr="006418CC">
        <w:rPr>
          <w:rFonts w:ascii="Times New Roman" w:hAnsi="Times New Roman" w:cs="Times New Roman"/>
          <w:sz w:val="22"/>
          <w:szCs w:val="22"/>
        </w:rPr>
        <w:lastRenderedPageBreak/>
        <w:t>itself still</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improve attitudes, or does contact work because groups begin to associate cross-group cooperation</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with good outcomes? In a similar vein, are Allport’s conditions necessary for contact to achieve its</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aims, or are they only needed insofar as they ensure the intergroup cooperation generates positive</w:t>
      </w:r>
      <w:r w:rsidR="006418CC">
        <w:rPr>
          <w:rFonts w:ascii="Times New Roman" w:hAnsi="Times New Roman" w:cs="Times New Roman"/>
          <w:sz w:val="22"/>
          <w:szCs w:val="22"/>
        </w:rPr>
        <w:t xml:space="preserve"> </w:t>
      </w:r>
      <w:r w:rsidRPr="006418CC">
        <w:rPr>
          <w:rFonts w:ascii="Times New Roman" w:hAnsi="Times New Roman" w:cs="Times New Roman"/>
          <w:sz w:val="22"/>
          <w:szCs w:val="22"/>
        </w:rPr>
        <w:t>outcomes for both groups?</w:t>
      </w:r>
      <w:ins w:id="374" w:author="Grady, Christopher Daniel" w:date="2020-09-15T19:14:00Z">
        <w:r w:rsidR="00247BA4">
          <w:rPr>
            <w:rFonts w:ascii="Times New Roman" w:hAnsi="Times New Roman" w:cs="Times New Roman"/>
            <w:sz w:val="22"/>
            <w:szCs w:val="22"/>
          </w:rPr>
          <w:t xml:space="preserve"> </w:t>
        </w:r>
      </w:ins>
      <w:r w:rsidRPr="006418CC">
        <w:rPr>
          <w:rFonts w:ascii="Times New Roman" w:hAnsi="Times New Roman" w:cs="Times New Roman"/>
          <w:sz w:val="22"/>
          <w:szCs w:val="22"/>
        </w:rPr>
        <w:t xml:space="preserve"> Future studies should determine the necessity of Allport’s c</w:t>
      </w:r>
      <w:r>
        <w:rPr>
          <w:rFonts w:ascii="Times New Roman" w:hAnsi="Times New Roman" w:cs="Times New Roman"/>
          <w:sz w:val="22"/>
          <w:szCs w:val="22"/>
        </w:rPr>
        <w:t>onditions and</w:t>
      </w:r>
      <w:r w:rsidR="006418CC">
        <w:rPr>
          <w:rFonts w:ascii="Times New Roman" w:hAnsi="Times New Roman" w:cs="Times New Roman"/>
          <w:sz w:val="22"/>
          <w:szCs w:val="22"/>
        </w:rPr>
        <w:t xml:space="preserve"> </w:t>
      </w:r>
      <w:r>
        <w:rPr>
          <w:rFonts w:ascii="Times New Roman" w:hAnsi="Times New Roman" w:cs="Times New Roman"/>
          <w:sz w:val="22"/>
          <w:szCs w:val="22"/>
        </w:rPr>
        <w:t>attempt to differentiate the fact of contact from the outcomes that group cooperation produces.</w:t>
      </w:r>
    </w:p>
    <w:p w14:paraId="47FB74D6" w14:textId="5D6AF624" w:rsidR="0002240C" w:rsidRDefault="0002240C" w:rsidP="00765A04">
      <w:pPr>
        <w:autoSpaceDE w:val="0"/>
        <w:autoSpaceDN w:val="0"/>
        <w:adjustRightInd w:val="0"/>
        <w:rPr>
          <w:ins w:id="375" w:author="Grady, Christopher Daniel" w:date="2020-09-15T16:59:00Z"/>
          <w:rFonts w:ascii="Times New Roman" w:hAnsi="Times New Roman" w:cs="Times New Roman"/>
          <w:sz w:val="22"/>
          <w:szCs w:val="22"/>
        </w:rPr>
      </w:pPr>
    </w:p>
    <w:p w14:paraId="6B71A48F" w14:textId="01C2E7DB" w:rsidR="0002240C" w:rsidRDefault="0002240C" w:rsidP="00765A04">
      <w:pPr>
        <w:autoSpaceDE w:val="0"/>
        <w:autoSpaceDN w:val="0"/>
        <w:adjustRightInd w:val="0"/>
        <w:rPr>
          <w:ins w:id="376" w:author="Grady, Christopher Daniel" w:date="2020-09-15T16:59:00Z"/>
          <w:rFonts w:ascii="Times New Roman" w:hAnsi="Times New Roman" w:cs="Times New Roman"/>
          <w:sz w:val="22"/>
          <w:szCs w:val="22"/>
        </w:rPr>
      </w:pPr>
    </w:p>
    <w:p w14:paraId="2D45713C" w14:textId="77777777" w:rsidR="0002240C" w:rsidRDefault="0002240C" w:rsidP="00765A04">
      <w:pPr>
        <w:autoSpaceDE w:val="0"/>
        <w:autoSpaceDN w:val="0"/>
        <w:adjustRightInd w:val="0"/>
      </w:pPr>
    </w:p>
    <w:sectPr w:rsidR="000224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opher Grady" w:date="2020-09-14T14:33:00Z" w:initials="CG">
    <w:p w14:paraId="69C8B737" w14:textId="270D4B66" w:rsidR="00DF1504" w:rsidRDefault="00DF1504">
      <w:pPr>
        <w:pStyle w:val="CommentText"/>
      </w:pPr>
      <w:r>
        <w:rPr>
          <w:rStyle w:val="CommentReference"/>
        </w:rPr>
        <w:annotationRef/>
      </w:r>
      <w:r>
        <w:t>Just feels better than using "subjects”</w:t>
      </w:r>
    </w:p>
  </w:comment>
  <w:comment w:id="21" w:author="Christopher Grady" w:date="2020-09-14T14:44:00Z" w:initials="CG">
    <w:p w14:paraId="3C57E7CD" w14:textId="19CA6B7B" w:rsidR="00065938" w:rsidRDefault="00065938">
      <w:pPr>
        <w:pStyle w:val="CommentText"/>
      </w:pPr>
      <w:r>
        <w:rPr>
          <w:rStyle w:val="CommentReference"/>
        </w:rPr>
        <w:annotationRef/>
      </w:r>
      <w:r>
        <w:t>I tried to revise the sentence to avoid the “that [word] that” phrase.</w:t>
      </w:r>
    </w:p>
  </w:comment>
  <w:comment w:id="85" w:author="Rebecca Wolfe" w:date="2020-09-06T16:12:00Z" w:initials="RW">
    <w:p w14:paraId="15CAEBE5" w14:textId="56E06B14" w:rsidR="007F761D" w:rsidRDefault="007F761D">
      <w:pPr>
        <w:pStyle w:val="CommentText"/>
      </w:pPr>
      <w:r>
        <w:rPr>
          <w:rStyle w:val="CommentReference"/>
        </w:rPr>
        <w:annotationRef/>
      </w:r>
      <w:r>
        <w:t xml:space="preserve">This sentence isn’t quite right. </w:t>
      </w:r>
    </w:p>
  </w:comment>
  <w:comment w:id="86" w:author="Christopher Grady" w:date="2020-09-08T12:06:00Z" w:initials="CG">
    <w:p w14:paraId="714C12B1" w14:textId="77777777" w:rsidR="00C54B1B" w:rsidRDefault="00C54B1B">
      <w:pPr>
        <w:pStyle w:val="CommentText"/>
      </w:pPr>
      <w:r>
        <w:rPr>
          <w:rStyle w:val="CommentReference"/>
        </w:rPr>
        <w:annotationRef/>
      </w:r>
      <w:r>
        <w:t>Yeah, the comm-level data suggest spillover.  The individual-level data actually DO say the nonparticipants had more contact, but so did the controls.  The diff between community &amp; individual is the controls.</w:t>
      </w:r>
    </w:p>
    <w:p w14:paraId="5DE62A57" w14:textId="77777777" w:rsidR="008B7D5B" w:rsidRDefault="008B7D5B">
      <w:pPr>
        <w:pStyle w:val="CommentText"/>
      </w:pPr>
    </w:p>
    <w:p w14:paraId="3CCB6377" w14:textId="34BA8A4A" w:rsidR="008B7D5B" w:rsidRDefault="008B7D5B">
      <w:pPr>
        <w:pStyle w:val="CommentText"/>
      </w:pPr>
      <w:r>
        <w:t xml:space="preserve">RW: Is this nuanced enough? </w:t>
      </w:r>
    </w:p>
  </w:comment>
  <w:comment w:id="87" w:author="Christopher Grady" w:date="2020-09-14T15:42:00Z" w:initials="CG">
    <w:p w14:paraId="69348244" w14:textId="374E6E8C" w:rsidR="000F37CD" w:rsidRDefault="000F37CD">
      <w:pPr>
        <w:pStyle w:val="CommentText"/>
      </w:pPr>
      <w:r>
        <w:rPr>
          <w:rStyle w:val="CommentReference"/>
        </w:rPr>
        <w:annotationRef/>
      </w:r>
      <w:r>
        <w:t>I like it.  I revised the middle sentences a bit.</w:t>
      </w:r>
    </w:p>
  </w:comment>
  <w:comment w:id="84" w:author="Grady, Christopher Daniel" w:date="2020-09-15T17:27:00Z" w:initials="GCD">
    <w:p w14:paraId="795F7939" w14:textId="65E6E320" w:rsidR="00FF6536" w:rsidRDefault="00FF6536">
      <w:pPr>
        <w:pStyle w:val="CommentText"/>
      </w:pPr>
      <w:r>
        <w:rPr>
          <w:rStyle w:val="CommentReference"/>
        </w:rPr>
        <w:annotationRef/>
      </w:r>
      <w:r>
        <w:t xml:space="preserve">Note that I broke off “benefitted from the work of the project committees”.  I realized that this is not spillover.  This is a different effect that would have also </w:t>
      </w:r>
      <w:r w:rsidR="003124CD">
        <w:t>impacted</w:t>
      </w:r>
      <w:r>
        <w:t xml:space="preserve"> nonparticipants, not the effect on participants </w:t>
      </w:r>
      <w:r w:rsidR="003124CD">
        <w:t>spilling over</w:t>
      </w:r>
      <w:r>
        <w:t xml:space="preserve"> to nonparticipants.</w:t>
      </w:r>
      <w:r w:rsidR="003124CD">
        <w:br/>
      </w:r>
      <w:r w:rsidR="003124CD">
        <w:br/>
        <w:t>Currently a footnote but we could give this idea its own paragraph.  I think it’s another thing that sets our intervention apart: we tried to have the contact’s outcome benefit both groups.</w:t>
      </w:r>
    </w:p>
  </w:comment>
  <w:comment w:id="132" w:author="Christopher Grady" w:date="2020-09-14T15:54:00Z" w:initials="CG">
    <w:p w14:paraId="3E718AEB" w14:textId="1D1AF70E" w:rsidR="00AE7BB6" w:rsidRDefault="00AE7BB6">
      <w:pPr>
        <w:pStyle w:val="CommentText"/>
      </w:pPr>
      <w:r>
        <w:rPr>
          <w:rStyle w:val="CommentReference"/>
        </w:rPr>
        <w:annotationRef/>
      </w:r>
      <w:r>
        <w:t>We have a lot here, so I numbered these mechanisms.</w:t>
      </w:r>
    </w:p>
  </w:comment>
  <w:comment w:id="173" w:author="Christopher Grady" w:date="2020-09-08T12:25:00Z" w:initials="CG">
    <w:p w14:paraId="2514D601" w14:textId="77777777" w:rsidR="00170F87" w:rsidRDefault="00170F87" w:rsidP="00170F87">
      <w:pPr>
        <w:pStyle w:val="CommentText"/>
      </w:pPr>
      <w:r>
        <w:rPr>
          <w:rStyle w:val="CommentReference"/>
        </w:rPr>
        <w:annotationRef/>
      </w:r>
      <w:r>
        <w:t>I think we should be clear that “witnessed cooperation” and “benefitted from projects” are different mechanisms that both could have had this effect.</w:t>
      </w:r>
    </w:p>
  </w:comment>
  <w:comment w:id="172" w:author="Grady, Christopher Daniel" w:date="2020-09-15T17:09:00Z" w:initials="GCD">
    <w:p w14:paraId="476306AB" w14:textId="155F3FF5" w:rsidR="009F4720" w:rsidRDefault="009F4720">
      <w:pPr>
        <w:pStyle w:val="CommentText"/>
      </w:pPr>
      <w:r>
        <w:rPr>
          <w:rStyle w:val="CommentReference"/>
        </w:rPr>
        <w:annotationRef/>
      </w:r>
      <w:r>
        <w:t>Realizing that this is not spillover.  This is a different effect that would have also affected nonparticipants, not the effect on participants diffusing to nonparticipants.</w:t>
      </w:r>
    </w:p>
  </w:comment>
  <w:comment w:id="207" w:author="Christopher Grady" w:date="2020-09-08T12:25:00Z" w:initials="CG">
    <w:p w14:paraId="12442609" w14:textId="202A271E" w:rsidR="00536AC7" w:rsidRDefault="00536AC7">
      <w:pPr>
        <w:pStyle w:val="CommentText"/>
      </w:pPr>
      <w:r>
        <w:rPr>
          <w:rStyle w:val="CommentReference"/>
        </w:rPr>
        <w:annotationRef/>
      </w:r>
      <w:r>
        <w:t>I think we should be clear that “witnessed cooperation” and “benefitted from projects” are different mechanisms that both could have had this effect.</w:t>
      </w:r>
    </w:p>
  </w:comment>
  <w:comment w:id="240" w:author="Rebecca Wolfe" w:date="2020-09-06T16:27:00Z" w:initials="RW">
    <w:p w14:paraId="0032D83B" w14:textId="5CF44864" w:rsidR="004941EC" w:rsidRDefault="004941EC">
      <w:pPr>
        <w:pStyle w:val="CommentText"/>
      </w:pPr>
      <w:r>
        <w:rPr>
          <w:rStyle w:val="CommentReference"/>
        </w:rPr>
        <w:annotationRef/>
      </w:r>
      <w:r>
        <w:t xml:space="preserve">While I love this example, I’m not sure it’s about norms or institutions. This feels like more direct change. Let’s discuss if there is a way to make it fit. </w:t>
      </w:r>
    </w:p>
  </w:comment>
  <w:comment w:id="241" w:author="Christopher Grady" w:date="2020-09-08T12:09:00Z" w:initials="CG">
    <w:p w14:paraId="4F0CD6E3" w14:textId="77777777" w:rsidR="00C54B1B" w:rsidRDefault="00C54B1B">
      <w:pPr>
        <w:pStyle w:val="CommentText"/>
      </w:pPr>
      <w:r>
        <w:rPr>
          <w:rStyle w:val="CommentReference"/>
        </w:rPr>
        <w:annotationRef/>
      </w:r>
      <w:r>
        <w:t>I think it’s the knowledge that could conceivably come from contact.</w:t>
      </w:r>
    </w:p>
    <w:p w14:paraId="533EFAF0" w14:textId="77777777" w:rsidR="008B719D" w:rsidRDefault="008B719D">
      <w:pPr>
        <w:pStyle w:val="CommentText"/>
      </w:pPr>
    </w:p>
    <w:p w14:paraId="1B04DDC0" w14:textId="144C4B93" w:rsidR="008B719D" w:rsidRDefault="008B719D">
      <w:pPr>
        <w:pStyle w:val="CommentText"/>
      </w:pPr>
      <w:r>
        <w:t xml:space="preserve">RW: See if what I did gets at what we discussed. </w:t>
      </w:r>
    </w:p>
  </w:comment>
  <w:comment w:id="242" w:author="Christopher Grady" w:date="2020-09-14T17:08:00Z" w:initials="CG">
    <w:p w14:paraId="52BD1515" w14:textId="06E3D245" w:rsidR="00F72278" w:rsidRDefault="00F72278">
      <w:pPr>
        <w:pStyle w:val="CommentText"/>
      </w:pPr>
      <w:r>
        <w:rPr>
          <w:rStyle w:val="CommentReference"/>
        </w:rPr>
        <w:annotationRef/>
      </w:r>
      <w:r>
        <w:rPr>
          <w:rStyle w:val="CommentReference"/>
        </w:rPr>
        <w:t>I think it does</w:t>
      </w:r>
      <w:r w:rsidR="00247BA4">
        <w:rPr>
          <w:rStyle w:val="CommentReference"/>
        </w:rPr>
        <w:t xml:space="preserve"> what we discussed</w:t>
      </w:r>
      <w:r>
        <w:rPr>
          <w:rStyle w:val="CommentReference"/>
        </w:rPr>
        <w:t>.  Right now</w:t>
      </w:r>
      <w:r w:rsidR="00EB4EFD">
        <w:rPr>
          <w:rStyle w:val="CommentReference"/>
        </w:rPr>
        <w:t xml:space="preserve"> it </w:t>
      </w:r>
      <w:r w:rsidR="004B247A">
        <w:rPr>
          <w:rStyle w:val="CommentReference"/>
        </w:rPr>
        <w:t>sounds</w:t>
      </w:r>
      <w:r>
        <w:rPr>
          <w:rStyle w:val="CommentReference"/>
        </w:rPr>
        <w:t xml:space="preserve"> more about the direct participants learning</w:t>
      </w:r>
      <w:r w:rsidR="00EB4EFD">
        <w:rPr>
          <w:rStyle w:val="CommentReference"/>
        </w:rPr>
        <w:t xml:space="preserve"> about the other side</w:t>
      </w:r>
      <w:r w:rsidR="004B247A">
        <w:rPr>
          <w:rStyle w:val="CommentReference"/>
        </w:rPr>
        <w:t xml:space="preserve"> and less about norms that could affect nonparticipants</w:t>
      </w:r>
      <w:r w:rsidR="00EB4EFD">
        <w:rPr>
          <w:rStyle w:val="CommentReference"/>
        </w:rPr>
        <w:t xml:space="preserve">.  </w:t>
      </w:r>
      <w:r>
        <w:rPr>
          <w:rStyle w:val="CommentReference"/>
        </w:rPr>
        <w:t>I am going to modify it to be about</w:t>
      </w:r>
      <w:r w:rsidR="004B247A">
        <w:rPr>
          <w:rStyle w:val="CommentReference"/>
        </w:rPr>
        <w:t xml:space="preserve"> the “learning” diffusing throughout the community</w:t>
      </w:r>
      <w:r>
        <w:rPr>
          <w:rStyle w:val="CommentReference"/>
        </w:rPr>
        <w:t>.</w:t>
      </w:r>
    </w:p>
  </w:comment>
  <w:comment w:id="281" w:author="Grady, Christopher Daniel" w:date="2020-09-15T18:53:00Z" w:initials="GCD">
    <w:p w14:paraId="3C472C56" w14:textId="6D36D17B" w:rsidR="001E0759" w:rsidRDefault="001E0759">
      <w:pPr>
        <w:pStyle w:val="CommentText"/>
      </w:pPr>
      <w:r>
        <w:rPr>
          <w:rStyle w:val="CommentReference"/>
        </w:rPr>
        <w:annotationRef/>
      </w:r>
      <w:r>
        <w:t>I love this quote, but it isn’t directly about norm creation and this paragraph needs to get shorter.</w:t>
      </w:r>
    </w:p>
  </w:comment>
  <w:comment w:id="295" w:author="Christopher Grady" w:date="2020-09-08T12:11:00Z" w:initials="CG">
    <w:p w14:paraId="562802D3" w14:textId="77777777" w:rsidR="00C54B1B" w:rsidRDefault="00C54B1B">
      <w:pPr>
        <w:pStyle w:val="CommentText"/>
      </w:pPr>
      <w:r>
        <w:rPr>
          <w:rStyle w:val="CommentReference"/>
        </w:rPr>
        <w:annotationRef/>
      </w:r>
      <w:r>
        <w:t>Noting that if we want to mention commitment problems (as I want to do) we need to say what they are.</w:t>
      </w:r>
    </w:p>
    <w:p w14:paraId="276E562E" w14:textId="27ED7DED" w:rsidR="00BF53A0" w:rsidRDefault="00BF53A0">
      <w:pPr>
        <w:pStyle w:val="CommentText"/>
      </w:pPr>
    </w:p>
  </w:comment>
  <w:comment w:id="296" w:author="Rebecca Wolfe" w:date="2020-09-11T10:33:00Z" w:initials="RW">
    <w:p w14:paraId="0B1A7D89" w14:textId="4954A652" w:rsidR="00BF53A0" w:rsidRDefault="00BF53A0">
      <w:pPr>
        <w:pStyle w:val="CommentText"/>
      </w:pPr>
      <w:r>
        <w:rPr>
          <w:rStyle w:val="CommentReference"/>
        </w:rPr>
        <w:annotationRef/>
      </w:r>
      <w:r>
        <w:t xml:space="preserve">Not sure I got it quite right. Feel free to adjust. </w:t>
      </w:r>
    </w:p>
  </w:comment>
  <w:comment w:id="297" w:author="Christopher Grady" w:date="2020-09-14T15:56:00Z" w:initials="CG">
    <w:p w14:paraId="1FD05535" w14:textId="25313DD4" w:rsidR="00AE7BB6" w:rsidRDefault="00AE7BB6">
      <w:pPr>
        <w:pStyle w:val="CommentText"/>
      </w:pPr>
      <w:r>
        <w:rPr>
          <w:rStyle w:val="CommentReference"/>
        </w:rPr>
        <w:annotationRef/>
      </w:r>
      <w:r>
        <w:t xml:space="preserve">My comment here was not what I was thinking because I forgot to write the comment’s second sentence.  </w:t>
      </w:r>
      <w:r>
        <w:br/>
      </w:r>
      <w:r>
        <w:br/>
        <w:t>I was thinking we should not mention commitment problems until the “collaboration between conflict scholars and contact scholars” paragraph, so we should just cut the second half of this sentence.  And I was trying to blame myself for why we have been trying to fit it in everywhere.</w:t>
      </w:r>
      <w:r>
        <w:br/>
      </w:r>
      <w:r>
        <w:br/>
        <w:t>So I removed it.</w:t>
      </w:r>
    </w:p>
  </w:comment>
  <w:comment w:id="331" w:author="Rebecca Wolfe" w:date="2020-09-06T16:34:00Z" w:initials="RW">
    <w:p w14:paraId="43D854EF" w14:textId="433C1C27" w:rsidR="003E03EE" w:rsidRDefault="003E03EE">
      <w:pPr>
        <w:pStyle w:val="CommentText"/>
      </w:pPr>
      <w:r>
        <w:rPr>
          <w:rStyle w:val="CommentReference"/>
        </w:rPr>
        <w:annotationRef/>
      </w:r>
      <w:r>
        <w:t xml:space="preserve">Need to check Lowe. </w:t>
      </w:r>
    </w:p>
  </w:comment>
  <w:comment w:id="332" w:author="Rebecca Wolfe" w:date="2020-09-11T10:47:00Z" w:initials="RW">
    <w:p w14:paraId="47F427C5" w14:textId="53D383A5" w:rsidR="00E330CD" w:rsidRDefault="00E330CD">
      <w:pPr>
        <w:pStyle w:val="CommentText"/>
      </w:pPr>
      <w:r>
        <w:rPr>
          <w:rStyle w:val="CommentReference"/>
        </w:rPr>
        <w:annotationRef/>
      </w:r>
      <w:r>
        <w:t xml:space="preserve">I decided not to include Lowe here because he is only looking at behaviors. </w:t>
      </w:r>
    </w:p>
  </w:comment>
  <w:comment w:id="333" w:author="Christopher Grady" w:date="2020-09-14T18:13:00Z" w:initials="CG">
    <w:p w14:paraId="29B06B95" w14:textId="6D006516" w:rsidR="00D6100A" w:rsidRDefault="00D6100A">
      <w:pPr>
        <w:pStyle w:val="CommentText"/>
      </w:pPr>
      <w:r>
        <w:rPr>
          <w:rStyle w:val="CommentReference"/>
        </w:rPr>
        <w:annotationRef/>
      </w:r>
      <w:r>
        <w:t>Good call.  Resolving!</w:t>
      </w:r>
    </w:p>
  </w:comment>
  <w:comment w:id="338" w:author="Grady, Christopher Daniel" w:date="2020-09-15T20:03:00Z" w:initials="GCD">
    <w:p w14:paraId="65F8205F" w14:textId="6F923A64" w:rsidR="0003116B" w:rsidRDefault="0003116B">
      <w:pPr>
        <w:pStyle w:val="CommentText"/>
      </w:pPr>
      <w:r>
        <w:rPr>
          <w:rStyle w:val="CommentReference"/>
        </w:rPr>
        <w:annotationRef/>
      </w:r>
      <w:r>
        <w:t>Was it two years or 18 months?  Or can we round 18 months to two years?</w:t>
      </w:r>
    </w:p>
  </w:comment>
  <w:comment w:id="341" w:author="Grady, Christopher Daniel" w:date="2020-09-15T19:37:00Z" w:initials="GCD">
    <w:p w14:paraId="4B9CF4B2" w14:textId="62267EDC" w:rsidR="00EC2AC4" w:rsidRDefault="00EC2AC4">
      <w:pPr>
        <w:pStyle w:val="CommentText"/>
      </w:pPr>
      <w:r>
        <w:rPr>
          <w:rStyle w:val="CommentReference"/>
        </w:rPr>
        <w:annotationRef/>
      </w:r>
      <w:r>
        <w:t xml:space="preserve">Thinking about how to connect this to the Grossman and </w:t>
      </w:r>
      <w:proofErr w:type="spellStart"/>
      <w:r>
        <w:t>Michelitch</w:t>
      </w:r>
      <w:proofErr w:type="spellEnd"/>
      <w:r>
        <w:t xml:space="preserve"> article, the Arias article, the </w:t>
      </w:r>
      <w:proofErr w:type="spellStart"/>
      <w:r>
        <w:t>Adida</w:t>
      </w:r>
      <w:proofErr w:type="spellEnd"/>
      <w:r>
        <w:t xml:space="preserve"> et al. article, and maybe also </w:t>
      </w:r>
      <w:proofErr w:type="spellStart"/>
      <w:r>
        <w:t>Paluck</w:t>
      </w:r>
      <w:proofErr w:type="spellEnd"/>
      <w:r>
        <w:t>.</w:t>
      </w:r>
    </w:p>
  </w:comment>
  <w:comment w:id="356" w:author="Christopher Grady" w:date="2020-09-08T12:28:00Z" w:initials="CG">
    <w:p w14:paraId="39E34F62" w14:textId="7A7E47C3" w:rsidR="00B27F97" w:rsidRDefault="00B27F97">
      <w:pPr>
        <w:pStyle w:val="CommentText"/>
      </w:pPr>
      <w:r>
        <w:rPr>
          <w:rStyle w:val="CommentReference"/>
        </w:rPr>
        <w:annotationRef/>
      </w:r>
      <w:r>
        <w:t>I need to tone this down a bit, as people might reject that it’s “necessary” and just say it’s the easiest way.</w:t>
      </w:r>
    </w:p>
  </w:comment>
  <w:comment w:id="360" w:author="Grady, Christopher Daniel" w:date="2020-09-15T19:10:00Z" w:initials="GCD">
    <w:p w14:paraId="2F9C0247" w14:textId="4C8ECFCF" w:rsidR="003924EB" w:rsidRDefault="003924EB">
      <w:pPr>
        <w:pStyle w:val="CommentText"/>
      </w:pPr>
      <w:r>
        <w:rPr>
          <w:rStyle w:val="CommentReference"/>
        </w:rPr>
        <w:annotationRef/>
      </w:r>
      <w:r>
        <w:t xml:space="preserve">I’ve backtracked so far that I now think we should just call “commitment problem” </w:t>
      </w:r>
      <w:r w:rsidR="00247BA4">
        <w:t>“trust problem”.  Formal people use them mostly interchangeably, and trust is a concept that our readers will understand.</w:t>
      </w:r>
    </w:p>
  </w:comment>
  <w:comment w:id="366" w:author="Rebecca Wolfe" w:date="2020-09-06T16:44:00Z" w:initials="RW">
    <w:p w14:paraId="3F6CB41A" w14:textId="722A8A15" w:rsidR="00765A04" w:rsidRDefault="00765A04">
      <w:pPr>
        <w:pStyle w:val="CommentText"/>
      </w:pPr>
      <w:r>
        <w:rPr>
          <w:rStyle w:val="CommentReference"/>
        </w:rPr>
        <w:annotationRef/>
      </w:r>
      <w:r>
        <w:t>Not sure if we want to mention</w:t>
      </w:r>
      <w:r w:rsidR="004F3E78">
        <w:t xml:space="preserve"> </w:t>
      </w:r>
      <w:proofErr w:type="gramStart"/>
      <w:r w:rsidR="004F3E78">
        <w:t xml:space="preserve">the </w:t>
      </w:r>
      <w:r>
        <w:t xml:space="preserve"> empathy</w:t>
      </w:r>
      <w:proofErr w:type="gramEnd"/>
      <w:r>
        <w:t xml:space="preserve"> </w:t>
      </w:r>
      <w:r w:rsidR="004F3E78">
        <w:t xml:space="preserve">results </w:t>
      </w:r>
      <w:r>
        <w:t xml:space="preserve">at all. </w:t>
      </w:r>
    </w:p>
  </w:comment>
  <w:comment w:id="367" w:author="Christopher Grady" w:date="2020-09-08T12:21:00Z" w:initials="CG">
    <w:p w14:paraId="07D48EEC" w14:textId="56D70DC2" w:rsidR="006418CC" w:rsidRDefault="00D57074">
      <w:pPr>
        <w:pStyle w:val="CommentText"/>
      </w:pPr>
      <w:r>
        <w:rPr>
          <w:rStyle w:val="CommentReference"/>
        </w:rPr>
        <w:annotationRef/>
      </w:r>
      <w:r>
        <w:t xml:space="preserve">Let’s talk about it today.  I’m still not sure what these questions measure.  I called them </w:t>
      </w:r>
      <w:proofErr w:type="gramStart"/>
      <w:r>
        <w:t>empathy</w:t>
      </w:r>
      <w:proofErr w:type="gramEnd"/>
      <w:r>
        <w:t xml:space="preserve"> but I am moving towards the idea that these questions are perceptions of social norms.</w:t>
      </w:r>
      <w:r w:rsidR="00BA6FA0">
        <w:br/>
      </w:r>
      <w:r w:rsidR="00BA6FA0">
        <w:br/>
        <w:t>I think what is written here is good, though.</w:t>
      </w:r>
    </w:p>
  </w:comment>
  <w:comment w:id="368" w:author="Rebecca Wolfe" w:date="2020-09-11T15:23:00Z" w:initials="RW">
    <w:p w14:paraId="686B2A61" w14:textId="181AE428" w:rsidR="006418CC" w:rsidRDefault="006418CC">
      <w:pPr>
        <w:pStyle w:val="CommentText"/>
      </w:pPr>
      <w:r>
        <w:rPr>
          <w:rStyle w:val="CommentReference"/>
        </w:rPr>
        <w:annotationRef/>
      </w:r>
      <w:r>
        <w:t xml:space="preserve">I realize we didn’t talk about this. Maybe we’ll know if and how to change when reading the full draft. </w:t>
      </w:r>
    </w:p>
  </w:comment>
  <w:comment w:id="373" w:author="Rebecca Wolfe" w:date="2020-09-11T15:43:00Z" w:initials="RW">
    <w:p w14:paraId="222E7BB7" w14:textId="62238550" w:rsidR="00772723" w:rsidRDefault="00772723">
      <w:pPr>
        <w:pStyle w:val="CommentText"/>
      </w:pPr>
      <w:r>
        <w:rPr>
          <w:rStyle w:val="CommentReference"/>
        </w:rPr>
        <w:annotationRef/>
      </w:r>
      <w:r>
        <w:t xml:space="preserve">Been thinking if we need to change this paragraph at all because of the Lowe study. His findings show the change happened independently of winning. Or if we work his paper into the Intro, will that be enough?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C8B737" w15:done="0"/>
  <w15:commentEx w15:paraId="3C57E7CD" w15:done="0"/>
  <w15:commentEx w15:paraId="15CAEBE5" w15:done="0"/>
  <w15:commentEx w15:paraId="3CCB6377" w15:paraIdParent="15CAEBE5" w15:done="0"/>
  <w15:commentEx w15:paraId="69348244" w15:paraIdParent="15CAEBE5" w15:done="0"/>
  <w15:commentEx w15:paraId="795F7939" w15:done="0"/>
  <w15:commentEx w15:paraId="3E718AEB" w15:done="0"/>
  <w15:commentEx w15:paraId="2514D601" w15:done="1"/>
  <w15:commentEx w15:paraId="476306AB" w15:done="0"/>
  <w15:commentEx w15:paraId="12442609" w15:done="1"/>
  <w15:commentEx w15:paraId="0032D83B" w15:done="0"/>
  <w15:commentEx w15:paraId="1B04DDC0" w15:paraIdParent="0032D83B" w15:done="0"/>
  <w15:commentEx w15:paraId="52BD1515" w15:paraIdParent="0032D83B" w15:done="0"/>
  <w15:commentEx w15:paraId="3C472C56" w15:done="0"/>
  <w15:commentEx w15:paraId="276E562E" w15:done="0"/>
  <w15:commentEx w15:paraId="0B1A7D89" w15:paraIdParent="276E562E" w15:done="0"/>
  <w15:commentEx w15:paraId="1FD05535" w15:paraIdParent="276E562E" w15:done="0"/>
  <w15:commentEx w15:paraId="43D854EF" w15:done="1"/>
  <w15:commentEx w15:paraId="47F427C5" w15:paraIdParent="43D854EF" w15:done="1"/>
  <w15:commentEx w15:paraId="29B06B95" w15:paraIdParent="43D854EF" w15:done="1"/>
  <w15:commentEx w15:paraId="65F8205F" w15:done="0"/>
  <w15:commentEx w15:paraId="4B9CF4B2" w15:done="0"/>
  <w15:commentEx w15:paraId="39E34F62" w15:done="1"/>
  <w15:commentEx w15:paraId="2F9C0247" w15:done="0"/>
  <w15:commentEx w15:paraId="3F6CB41A" w15:done="0"/>
  <w15:commentEx w15:paraId="07D48EEC" w15:paraIdParent="3F6CB41A" w15:done="0"/>
  <w15:commentEx w15:paraId="686B2A61" w15:paraIdParent="3F6CB41A" w15:done="0"/>
  <w15:commentEx w15:paraId="222E7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8908" w16cex:dateUtc="2020-09-06T23:12:00Z"/>
  <w16cex:commentExtensible w16cex:durableId="22FF8BEA" w16cex:dateUtc="2020-09-06T23:25:00Z"/>
  <w16cex:commentExtensible w16cex:durableId="22FF8C76" w16cex:dateUtc="2020-09-06T23:27:00Z"/>
  <w16cex:commentExtensible w16cex:durableId="2305D104" w16cex:dateUtc="2020-09-11T17:33:00Z"/>
  <w16cex:commentExtensible w16cex:durableId="22FF8E31" w16cex:dateUtc="2020-09-06T23:34:00Z"/>
  <w16cex:commentExtensible w16cex:durableId="2305D439" w16cex:dateUtc="2020-09-11T17:47:00Z"/>
  <w16cex:commentExtensible w16cex:durableId="22FF9080" w16cex:dateUtc="2020-09-06T23:44:00Z"/>
  <w16cex:commentExtensible w16cex:durableId="230614EF" w16cex:dateUtc="2020-09-11T22:23:00Z"/>
  <w16cex:commentExtensible w16cex:durableId="230619A0" w16cex:dateUtc="2020-09-11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C8B737" w16cid:durableId="2309FDAE"/>
  <w16cid:commentId w16cid:paraId="3C57E7CD" w16cid:durableId="230A004E"/>
  <w16cid:commentId w16cid:paraId="15CAEBE5" w16cid:durableId="22FF8908"/>
  <w16cid:commentId w16cid:paraId="3CCB6377" w16cid:durableId="2301F238"/>
  <w16cid:commentId w16cid:paraId="69348244" w16cid:durableId="230A0DFD"/>
  <w16cid:commentId w16cid:paraId="795F7939" w16cid:durableId="230B781B"/>
  <w16cid:commentId w16cid:paraId="3E718AEB" w16cid:durableId="230A10B9"/>
  <w16cid:commentId w16cid:paraId="2514D601" w16cid:durableId="230A28B5"/>
  <w16cid:commentId w16cid:paraId="476306AB" w16cid:durableId="230B73CA"/>
  <w16cid:commentId w16cid:paraId="12442609" w16cid:durableId="2301F69F"/>
  <w16cid:commentId w16cid:paraId="0032D83B" w16cid:durableId="22FF8C76"/>
  <w16cid:commentId w16cid:paraId="1B04DDC0" w16cid:durableId="2301F2FF"/>
  <w16cid:commentId w16cid:paraId="52BD1515" w16cid:durableId="230A2209"/>
  <w16cid:commentId w16cid:paraId="3C472C56" w16cid:durableId="230B8C0D"/>
  <w16cid:commentId w16cid:paraId="276E562E" w16cid:durableId="2301F362"/>
  <w16cid:commentId w16cid:paraId="0B1A7D89" w16cid:durableId="2305D104"/>
  <w16cid:commentId w16cid:paraId="1FD05535" w16cid:durableId="230A111C"/>
  <w16cid:commentId w16cid:paraId="43D854EF" w16cid:durableId="22FF8E31"/>
  <w16cid:commentId w16cid:paraId="47F427C5" w16cid:durableId="2305D439"/>
  <w16cid:commentId w16cid:paraId="29B06B95" w16cid:durableId="230A3136"/>
  <w16cid:commentId w16cid:paraId="65F8205F" w16cid:durableId="230B9CA1"/>
  <w16cid:commentId w16cid:paraId="4B9CF4B2" w16cid:durableId="230B9690"/>
  <w16cid:commentId w16cid:paraId="39E34F62" w16cid:durableId="2301F76A"/>
  <w16cid:commentId w16cid:paraId="2F9C0247" w16cid:durableId="230B900C"/>
  <w16cid:commentId w16cid:paraId="3F6CB41A" w16cid:durableId="22FF9080"/>
  <w16cid:commentId w16cid:paraId="07D48EEC" w16cid:durableId="2301F5D1"/>
  <w16cid:commentId w16cid:paraId="686B2A61" w16cid:durableId="230614EF"/>
  <w16cid:commentId w16cid:paraId="222E7BB7" w16cid:durableId="230619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3E05C" w14:textId="77777777" w:rsidR="00A07CD3" w:rsidRDefault="00A07CD3" w:rsidP="00FF6536">
      <w:r>
        <w:separator/>
      </w:r>
    </w:p>
  </w:endnote>
  <w:endnote w:type="continuationSeparator" w:id="0">
    <w:p w14:paraId="1D763C87" w14:textId="77777777" w:rsidR="00A07CD3" w:rsidRDefault="00A07CD3" w:rsidP="00FF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D87D8" w14:textId="77777777" w:rsidR="00A07CD3" w:rsidRDefault="00A07CD3" w:rsidP="00FF6536">
      <w:r>
        <w:separator/>
      </w:r>
    </w:p>
  </w:footnote>
  <w:footnote w:type="continuationSeparator" w:id="0">
    <w:p w14:paraId="5A0F0AF0" w14:textId="77777777" w:rsidR="00A07CD3" w:rsidRDefault="00A07CD3" w:rsidP="00FF6536">
      <w:r>
        <w:continuationSeparator/>
      </w:r>
    </w:p>
  </w:footnote>
  <w:footnote w:id="1">
    <w:p w14:paraId="046BA24D" w14:textId="1B4E6007" w:rsidR="00FF6536" w:rsidRDefault="00FF6536">
      <w:pPr>
        <w:pStyle w:val="FootnoteText"/>
      </w:pPr>
      <w:ins w:id="89" w:author="Grady, Christopher Daniel" w:date="2020-09-15T17:24:00Z">
        <w:r>
          <w:rPr>
            <w:rStyle w:val="FootnoteReference"/>
          </w:rPr>
          <w:footnoteRef/>
        </w:r>
        <w:r>
          <w:t xml:space="preserve"> </w:t>
        </w:r>
      </w:ins>
      <w:ins w:id="90" w:author="Grady, Christopher Daniel" w:date="2020-09-15T19:33:00Z">
        <w:r w:rsidR="00F456E0" w:rsidRPr="00F456E0">
          <w:t>Another possibility is that no spillover occurred, but rather nonparticipants benefited from the projects completed by the project committees.  The project committees improved infrastructure useful to the farmer and pastoralist communities, which could have reduced resource-based drivers of conflict and influenced participants and nonparticipants.  This is not spillover, though this is another way the intervention could have affected nonparticipants.</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Grady">
    <w15:presenceInfo w15:providerId="Windows Live" w15:userId="2bf72e371039b7e1"/>
  </w15:person>
  <w15:person w15:author="Grady, Christopher Daniel">
    <w15:presenceInfo w15:providerId="None" w15:userId="Grady, Christopher Daniel"/>
  </w15:person>
  <w15:person w15:author="Rebecca Wolfe">
    <w15:presenceInfo w15:providerId="AD" w15:userId="S::rebeccawolfe@uchicago.edu::f388921c-a0fe-4f2b-a463-9d482087f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1D"/>
    <w:rsid w:val="0002240C"/>
    <w:rsid w:val="00027FC8"/>
    <w:rsid w:val="0003116B"/>
    <w:rsid w:val="00065938"/>
    <w:rsid w:val="000779B1"/>
    <w:rsid w:val="00077F12"/>
    <w:rsid w:val="000F37CD"/>
    <w:rsid w:val="00170F87"/>
    <w:rsid w:val="001E0759"/>
    <w:rsid w:val="00247BA4"/>
    <w:rsid w:val="002F4860"/>
    <w:rsid w:val="003124CD"/>
    <w:rsid w:val="003924EB"/>
    <w:rsid w:val="003E03EE"/>
    <w:rsid w:val="00403C21"/>
    <w:rsid w:val="004941EC"/>
    <w:rsid w:val="004B247A"/>
    <w:rsid w:val="004F3E78"/>
    <w:rsid w:val="004F4CAE"/>
    <w:rsid w:val="00536AC7"/>
    <w:rsid w:val="006418CC"/>
    <w:rsid w:val="00765A04"/>
    <w:rsid w:val="00772723"/>
    <w:rsid w:val="007F761D"/>
    <w:rsid w:val="00803864"/>
    <w:rsid w:val="008B719D"/>
    <w:rsid w:val="008B7D5B"/>
    <w:rsid w:val="008C1D59"/>
    <w:rsid w:val="009C5C07"/>
    <w:rsid w:val="009F4720"/>
    <w:rsid w:val="00A07CD3"/>
    <w:rsid w:val="00A1393B"/>
    <w:rsid w:val="00AA2E94"/>
    <w:rsid w:val="00AE7BB6"/>
    <w:rsid w:val="00AF1511"/>
    <w:rsid w:val="00B27F97"/>
    <w:rsid w:val="00BA6FA0"/>
    <w:rsid w:val="00BB2D75"/>
    <w:rsid w:val="00BF53A0"/>
    <w:rsid w:val="00C54B1B"/>
    <w:rsid w:val="00CE499E"/>
    <w:rsid w:val="00D03BA5"/>
    <w:rsid w:val="00D242A3"/>
    <w:rsid w:val="00D57074"/>
    <w:rsid w:val="00D6100A"/>
    <w:rsid w:val="00DC35A9"/>
    <w:rsid w:val="00DE63DC"/>
    <w:rsid w:val="00DF1504"/>
    <w:rsid w:val="00E330CD"/>
    <w:rsid w:val="00E34C11"/>
    <w:rsid w:val="00E61CA5"/>
    <w:rsid w:val="00EB4EFD"/>
    <w:rsid w:val="00EC1585"/>
    <w:rsid w:val="00EC2AC4"/>
    <w:rsid w:val="00F04539"/>
    <w:rsid w:val="00F15B90"/>
    <w:rsid w:val="00F369B4"/>
    <w:rsid w:val="00F456E0"/>
    <w:rsid w:val="00F72278"/>
    <w:rsid w:val="00FD6FB3"/>
    <w:rsid w:val="00FF6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E4D3"/>
  <w15:chartTrackingRefBased/>
  <w15:docId w15:val="{67DE0194-8EC4-3145-835E-2FFF7A01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761D"/>
    <w:rPr>
      <w:sz w:val="16"/>
      <w:szCs w:val="16"/>
    </w:rPr>
  </w:style>
  <w:style w:type="paragraph" w:styleId="CommentText">
    <w:name w:val="annotation text"/>
    <w:basedOn w:val="Normal"/>
    <w:link w:val="CommentTextChar"/>
    <w:uiPriority w:val="99"/>
    <w:semiHidden/>
    <w:unhideWhenUsed/>
    <w:rsid w:val="007F761D"/>
    <w:rPr>
      <w:sz w:val="20"/>
      <w:szCs w:val="20"/>
    </w:rPr>
  </w:style>
  <w:style w:type="character" w:customStyle="1" w:styleId="CommentTextChar">
    <w:name w:val="Comment Text Char"/>
    <w:basedOn w:val="DefaultParagraphFont"/>
    <w:link w:val="CommentText"/>
    <w:uiPriority w:val="99"/>
    <w:semiHidden/>
    <w:rsid w:val="007F761D"/>
    <w:rPr>
      <w:sz w:val="20"/>
      <w:szCs w:val="20"/>
    </w:rPr>
  </w:style>
  <w:style w:type="paragraph" w:styleId="CommentSubject">
    <w:name w:val="annotation subject"/>
    <w:basedOn w:val="CommentText"/>
    <w:next w:val="CommentText"/>
    <w:link w:val="CommentSubjectChar"/>
    <w:uiPriority w:val="99"/>
    <w:semiHidden/>
    <w:unhideWhenUsed/>
    <w:rsid w:val="007F761D"/>
    <w:rPr>
      <w:b/>
      <w:bCs/>
    </w:rPr>
  </w:style>
  <w:style w:type="character" w:customStyle="1" w:styleId="CommentSubjectChar">
    <w:name w:val="Comment Subject Char"/>
    <w:basedOn w:val="CommentTextChar"/>
    <w:link w:val="CommentSubject"/>
    <w:uiPriority w:val="99"/>
    <w:semiHidden/>
    <w:rsid w:val="007F761D"/>
    <w:rPr>
      <w:b/>
      <w:bCs/>
      <w:sz w:val="20"/>
      <w:szCs w:val="20"/>
    </w:rPr>
  </w:style>
  <w:style w:type="paragraph" w:styleId="BalloonText">
    <w:name w:val="Balloon Text"/>
    <w:basedOn w:val="Normal"/>
    <w:link w:val="BalloonTextChar"/>
    <w:uiPriority w:val="99"/>
    <w:semiHidden/>
    <w:unhideWhenUsed/>
    <w:rsid w:val="007F7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761D"/>
    <w:rPr>
      <w:rFonts w:ascii="Times New Roman" w:hAnsi="Times New Roman" w:cs="Times New Roman"/>
      <w:sz w:val="18"/>
      <w:szCs w:val="18"/>
    </w:rPr>
  </w:style>
  <w:style w:type="paragraph" w:styleId="Revision">
    <w:name w:val="Revision"/>
    <w:hidden/>
    <w:uiPriority w:val="99"/>
    <w:semiHidden/>
    <w:rsid w:val="008B7D5B"/>
  </w:style>
  <w:style w:type="paragraph" w:styleId="FootnoteText">
    <w:name w:val="footnote text"/>
    <w:basedOn w:val="Normal"/>
    <w:link w:val="FootnoteTextChar"/>
    <w:uiPriority w:val="99"/>
    <w:semiHidden/>
    <w:unhideWhenUsed/>
    <w:rsid w:val="00FF6536"/>
    <w:rPr>
      <w:sz w:val="20"/>
      <w:szCs w:val="20"/>
    </w:rPr>
  </w:style>
  <w:style w:type="character" w:customStyle="1" w:styleId="FootnoteTextChar">
    <w:name w:val="Footnote Text Char"/>
    <w:basedOn w:val="DefaultParagraphFont"/>
    <w:link w:val="FootnoteText"/>
    <w:uiPriority w:val="99"/>
    <w:semiHidden/>
    <w:rsid w:val="00FF6536"/>
    <w:rPr>
      <w:sz w:val="20"/>
      <w:szCs w:val="20"/>
    </w:rPr>
  </w:style>
  <w:style w:type="character" w:styleId="FootnoteReference">
    <w:name w:val="footnote reference"/>
    <w:basedOn w:val="DefaultParagraphFont"/>
    <w:uiPriority w:val="99"/>
    <w:semiHidden/>
    <w:unhideWhenUsed/>
    <w:rsid w:val="00FF65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84898-50D1-413B-8BF8-9C941950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3</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Wolfe</dc:creator>
  <cp:keywords/>
  <dc:description/>
  <cp:lastModifiedBy>Grady, Christopher Daniel</cp:lastModifiedBy>
  <cp:revision>18</cp:revision>
  <dcterms:created xsi:type="dcterms:W3CDTF">2020-09-14T15:07:00Z</dcterms:created>
  <dcterms:modified xsi:type="dcterms:W3CDTF">2020-09-16T02:05:00Z</dcterms:modified>
</cp:coreProperties>
</file>